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135F" w14:textId="77777777" w:rsidR="009A42DC" w:rsidRDefault="009A42DC" w:rsidP="009A42DC">
      <w:pPr>
        <w:rPr>
          <w:rFonts w:ascii="Georgia" w:hAnsi="Georgia"/>
          <w:sz w:val="22"/>
          <w:szCs w:val="22"/>
        </w:rPr>
      </w:pPr>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r w:rsidRPr="005A45AE">
        <w:rPr>
          <w:rFonts w:ascii="Georgia" w:hAnsi="Georgia"/>
          <w:sz w:val="22"/>
          <w:szCs w:val="22"/>
        </w:rPr>
        <w:t>.</w:t>
      </w:r>
      <w:r>
        <w:rPr>
          <w:rFonts w:ascii="Georgia" w:hAnsi="Georgia"/>
          <w:sz w:val="22"/>
          <w:szCs w:val="22"/>
        </w:rPr>
        <w:t xml:space="preserve"> </w:t>
      </w:r>
    </w:p>
    <w:p w14:paraId="44B712C8" w14:textId="77777777" w:rsidR="009A42DC" w:rsidRDefault="009A42DC" w:rsidP="009A42DC">
      <w:pPr>
        <w:rPr>
          <w:rFonts w:ascii="Georgia" w:hAnsi="Georgia"/>
          <w:sz w:val="22"/>
          <w:szCs w:val="22"/>
        </w:rPr>
      </w:pPr>
    </w:p>
    <w:p w14:paraId="3E585275" w14:textId="21C80D76"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 xml:space="preserve">Oncorhynchus </w:t>
      </w:r>
      <w:proofErr w:type="spellStart"/>
      <w:r w:rsidRPr="006E428F">
        <w:rPr>
          <w:rFonts w:ascii="Georgia" w:hAnsi="Georgia"/>
          <w:i/>
          <w:iCs/>
          <w:sz w:val="22"/>
          <w:szCs w:val="22"/>
        </w:rPr>
        <w:t>tshawytscha</w:t>
      </w:r>
      <w:proofErr w:type="spellEnd"/>
      <w:r>
        <w:rPr>
          <w:rFonts w:ascii="Georgia" w:hAnsi="Georgia"/>
          <w:sz w:val="22"/>
          <w:szCs w:val="22"/>
        </w:rPr>
        <w:t xml:space="preserve">) in the </w:t>
      </w:r>
      <w:del w:id="0" w:author="Seitz" w:date="2025-04-28T17:26:00Z">
        <w:r w:rsidDel="0014349E">
          <w:rPr>
            <w:rFonts w:ascii="Georgia" w:hAnsi="Georgia"/>
            <w:sz w:val="22"/>
            <w:szCs w:val="22"/>
          </w:rPr>
          <w:delText xml:space="preserve">Walleye </w:delText>
        </w:r>
      </w:del>
      <w:ins w:id="1" w:author="Seitz" w:date="2025-04-28T17:26:00Z">
        <w:r w:rsidR="0014349E">
          <w:rPr>
            <w:rFonts w:ascii="Georgia" w:hAnsi="Georgia"/>
            <w:sz w:val="22"/>
            <w:szCs w:val="22"/>
          </w:rPr>
          <w:t>w</w:t>
        </w:r>
        <w:r w:rsidR="0014349E">
          <w:rPr>
            <w:rFonts w:ascii="Georgia" w:hAnsi="Georgia"/>
            <w:sz w:val="22"/>
            <w:szCs w:val="22"/>
          </w:rPr>
          <w:t xml:space="preserve">alleye </w:t>
        </w:r>
      </w:ins>
      <w:proofErr w:type="spellStart"/>
      <w:r>
        <w:rPr>
          <w:rFonts w:ascii="Georgia" w:hAnsi="Georgia"/>
          <w:sz w:val="22"/>
          <w:szCs w:val="22"/>
        </w:rPr>
        <w:t>pollock</w:t>
      </w:r>
      <w:proofErr w:type="spellEnd"/>
      <w:r>
        <w:rPr>
          <w:rFonts w:ascii="Georgia" w:hAnsi="Georgia"/>
          <w:sz w:val="22"/>
          <w:szCs w:val="22"/>
        </w:rPr>
        <w:t xml:space="preserve"> (</w:t>
      </w:r>
      <w:proofErr w:type="spellStart"/>
      <w:r w:rsidRPr="006E428F">
        <w:rPr>
          <w:rFonts w:ascii="Georgia" w:hAnsi="Georgia"/>
          <w:i/>
          <w:iCs/>
          <w:sz w:val="22"/>
          <w:szCs w:val="22"/>
        </w:rPr>
        <w:t>Gadus</w:t>
      </w:r>
      <w:proofErr w:type="spellEnd"/>
      <w:r w:rsidRPr="006E428F">
        <w:rPr>
          <w:rFonts w:ascii="Georgia" w:hAnsi="Georgia"/>
          <w:i/>
          <w:iCs/>
          <w:sz w:val="22"/>
          <w:szCs w:val="22"/>
        </w:rPr>
        <w:t xml:space="preserve">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pollock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of</w:t>
      </w:r>
      <w:r w:rsidRPr="005A45AE">
        <w:rPr>
          <w:rFonts w:ascii="Georgia" w:hAnsi="Georgia"/>
          <w:sz w:val="22"/>
          <w:szCs w:val="22"/>
        </w:rPr>
        <w:t xml:space="preserve"> $70.6 (Monnahan, 2021).</w:t>
      </w:r>
      <w:r>
        <w:rPr>
          <w:rFonts w:ascii="Georgia" w:hAnsi="Georgia"/>
          <w:sz w:val="22"/>
          <w:szCs w:val="22"/>
        </w:rPr>
        <w:t xml:space="preserve"> Yet, regardless of the remaining allowable catch, the fishery is shut down if Chinook salmon bycatch allowances are exceeded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 (NPFMC, 2024).</w:t>
      </w:r>
      <w:r>
        <w:rPr>
          <w:rFonts w:ascii="Georgia" w:hAnsi="Georgia"/>
          <w:sz w:val="22"/>
          <w:szCs w:val="22"/>
        </w:rPr>
        <w:t xml:space="preserve"> With such limited allowances, bycatch avoidance has been an area of active development</w:t>
      </w:r>
      <w:commentRangeStart w:id="2"/>
      <w:r>
        <w:rPr>
          <w:rFonts w:ascii="Georgia" w:hAnsi="Georgia"/>
          <w:sz w:val="22"/>
          <w:szCs w:val="22"/>
        </w:rPr>
        <w:t xml:space="preserve">. </w:t>
      </w:r>
      <w:commentRangeEnd w:id="2"/>
      <w:r w:rsidR="0014349E">
        <w:rPr>
          <w:rStyle w:val="CommentReference"/>
        </w:rPr>
        <w:commentReference w:id="2"/>
      </w:r>
    </w:p>
    <w:p w14:paraId="5D601723" w14:textId="77777777" w:rsidR="009A42DC" w:rsidRDefault="009A42DC" w:rsidP="009A42DC">
      <w:pPr>
        <w:rPr>
          <w:rFonts w:ascii="Georgia" w:hAnsi="Georgia"/>
          <w:sz w:val="22"/>
          <w:szCs w:val="22"/>
        </w:rPr>
      </w:pPr>
    </w:p>
    <w:p w14:paraId="4A64823D" w14:textId="77777777"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Through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p>
    <w:p w14:paraId="0CE546EA" w14:textId="77777777" w:rsidR="009A42DC" w:rsidRDefault="009A42DC" w:rsidP="009A42DC">
      <w:pPr>
        <w:rPr>
          <w:rFonts w:ascii="Georgia" w:hAnsi="Georgia"/>
          <w:sz w:val="22"/>
          <w:szCs w:val="22"/>
        </w:rPr>
      </w:pPr>
    </w:p>
    <w:p w14:paraId="52DE2FEF" w14:textId="0AD1A5B8"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w:t>
      </w:r>
      <w:commentRangeStart w:id="3"/>
      <w:proofErr w:type="spellStart"/>
      <w:r>
        <w:rPr>
          <w:rFonts w:ascii="Georgia" w:hAnsi="Georgia"/>
          <w:sz w:val="22"/>
          <w:szCs w:val="22"/>
        </w:rPr>
        <w:t>pollock</w:t>
      </w:r>
      <w:commentRangeEnd w:id="3"/>
      <w:proofErr w:type="spellEnd"/>
      <w:r w:rsidR="0014349E">
        <w:rPr>
          <w:rStyle w:val="CommentReference"/>
        </w:rPr>
        <w:commentReference w:id="3"/>
      </w:r>
      <w:r>
        <w:rPr>
          <w:rFonts w:ascii="Georgia" w:hAnsi="Georgia"/>
          <w:sz w:val="22"/>
          <w:szCs w:val="22"/>
        </w:rPr>
        <w:t xml:space="preserve"> are largely demersal (Adams, 2009) (Duffy-Anderson, 2003) whereas Chinook salmon are very active in the water column </w:t>
      </w:r>
      <w:r w:rsidRPr="000B7171">
        <w:rPr>
          <w:rFonts w:ascii="Georgia" w:hAnsi="Georgia"/>
          <w:sz w:val="22"/>
          <w:szCs w:val="22"/>
        </w:rPr>
        <w:t>(Courtney, 2019, 2021)</w:t>
      </w:r>
      <w:r>
        <w:rPr>
          <w:rFonts w:ascii="Georgia" w:hAnsi="Georgia"/>
          <w:sz w:val="22"/>
          <w:szCs w:val="22"/>
        </w:rPr>
        <w:t xml:space="preserve"> (Orsi,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w:t>
      </w:r>
      <w:ins w:id="4" w:author="Seitz" w:date="2025-04-28T17:30:00Z">
        <w:r w:rsidR="0014349E">
          <w:rPr>
            <w:rFonts w:ascii="Georgia" w:hAnsi="Georgia"/>
            <w:sz w:val="22"/>
            <w:szCs w:val="22"/>
          </w:rPr>
          <w:t xml:space="preserve"> </w:t>
        </w:r>
      </w:ins>
      <w:r w:rsidRPr="000B7171">
        <w:rPr>
          <w:rFonts w:ascii="Georgia" w:hAnsi="Georgia"/>
          <w:sz w:val="22"/>
          <w:szCs w:val="22"/>
        </w:rPr>
        <w:t>m</w:t>
      </w:r>
      <w:r>
        <w:rPr>
          <w:rFonts w:ascii="Georgia" w:hAnsi="Georgia"/>
          <w:sz w:val="22"/>
          <w:szCs w:val="22"/>
        </w:rPr>
        <w:t xml:space="preserve"> their overall observed range extends beyond 500</w:t>
      </w:r>
      <w:ins w:id="5" w:author="Seitz" w:date="2025-04-28T17:30:00Z">
        <w:r w:rsidR="0014349E">
          <w:rPr>
            <w:rFonts w:ascii="Georgia" w:hAnsi="Georgia"/>
            <w:sz w:val="22"/>
            <w:szCs w:val="22"/>
          </w:rPr>
          <w:t xml:space="preserve"> </w:t>
        </w:r>
      </w:ins>
      <w:r>
        <w:rPr>
          <w:rFonts w:ascii="Georgia" w:hAnsi="Georgia"/>
          <w:sz w:val="22"/>
          <w:szCs w:val="22"/>
        </w:rPr>
        <w:t xml:space="preserve">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(Arostegui, 2017)</w:t>
      </w:r>
      <w:r>
        <w:rPr>
          <w:rFonts w:ascii="Georgia" w:hAnsi="Georgia"/>
          <w:sz w:val="22"/>
          <w:szCs w:val="22"/>
        </w:rPr>
        <w:t xml:space="preserve"> </w:t>
      </w:r>
      <w:r w:rsidRPr="000B7171">
        <w:rPr>
          <w:rFonts w:ascii="Georgia" w:hAnsi="Georgia"/>
          <w:sz w:val="22"/>
          <w:szCs w:val="22"/>
        </w:rPr>
        <w:t>(Courtney, 2019, 2021)</w:t>
      </w:r>
      <w:r>
        <w:rPr>
          <w:rFonts w:ascii="Georgia" w:hAnsi="Georgia"/>
          <w:sz w:val="22"/>
          <w:szCs w:val="22"/>
        </w:rPr>
        <w:t xml:space="preserve">, and seem to vary their depth occupancy in relation to </w:t>
      </w:r>
      <w:r w:rsidRPr="000B7171">
        <w:rPr>
          <w:rFonts w:ascii="Georgia" w:hAnsi="Georgia"/>
          <w:sz w:val="22"/>
          <w:szCs w:val="22"/>
        </w:rPr>
        <w:t>temperature, productivity indicators, and current velocity (Freshwater, 2024) (Orsi, 1995)</w:t>
      </w:r>
      <w:r>
        <w:rPr>
          <w:rFonts w:ascii="Georgia" w:hAnsi="Georgia"/>
          <w:sz w:val="22"/>
          <w:szCs w:val="22"/>
        </w:rPr>
        <w:t xml:space="preserve"> (Hinke, 2005)</w:t>
      </w:r>
      <w:r w:rsidRPr="000B7171">
        <w:rPr>
          <w:rFonts w:ascii="Georgia" w:hAnsi="Georgia"/>
          <w:sz w:val="22"/>
          <w:szCs w:val="22"/>
        </w:rPr>
        <w:t>.</w:t>
      </w:r>
      <w:r>
        <w:rPr>
          <w:rFonts w:ascii="Georgia" w:hAnsi="Georgia"/>
          <w:sz w:val="22"/>
          <w:szCs w:val="22"/>
        </w:rPr>
        <w:t xml:space="preserve"> In contrast, while </w:t>
      </w:r>
      <w:proofErr w:type="spellStart"/>
      <w:r>
        <w:rPr>
          <w:rFonts w:ascii="Georgia" w:hAnsi="Georgia"/>
          <w:sz w:val="22"/>
          <w:szCs w:val="22"/>
        </w:rPr>
        <w:t>pollock</w:t>
      </w:r>
      <w:proofErr w:type="spellEnd"/>
      <w:r>
        <w:rPr>
          <w:rFonts w:ascii="Georgia" w:hAnsi="Georgia"/>
          <w:sz w:val="22"/>
          <w:szCs w:val="22"/>
        </w:rPr>
        <w:t xml:space="preserve"> </w:t>
      </w:r>
      <w:ins w:id="6" w:author="Seitz" w:date="2025-04-28T17:31:00Z">
        <w:r w:rsidR="0014349E">
          <w:rPr>
            <w:rFonts w:ascii="Georgia" w:hAnsi="Georgia"/>
            <w:sz w:val="22"/>
            <w:szCs w:val="22"/>
          </w:rPr>
          <w:t xml:space="preserve">are known to </w:t>
        </w:r>
      </w:ins>
      <w:r>
        <w:rPr>
          <w:rFonts w:ascii="Georgia" w:hAnsi="Georgia"/>
          <w:sz w:val="22"/>
          <w:szCs w:val="22"/>
        </w:rPr>
        <w:t>exhibit</w:t>
      </w:r>
      <w:del w:id="7" w:author="Seitz" w:date="2025-04-28T17:31:00Z">
        <w:r w:rsidDel="0014349E">
          <w:rPr>
            <w:rFonts w:ascii="Georgia" w:hAnsi="Georgia"/>
            <w:sz w:val="22"/>
            <w:szCs w:val="22"/>
          </w:rPr>
          <w:delText>ing</w:delText>
        </w:r>
      </w:del>
      <w:r>
        <w:rPr>
          <w:rFonts w:ascii="Georgia" w:hAnsi="Georgia"/>
          <w:sz w:val="22"/>
          <w:szCs w:val="22"/>
        </w:rPr>
        <w:t xml:space="preserve"> diel patterns</w:t>
      </w:r>
      <w:ins w:id="8" w:author="Seitz" w:date="2025-04-28T17:31:00Z">
        <w:r w:rsidR="0014349E">
          <w:rPr>
            <w:rFonts w:ascii="Georgia" w:hAnsi="Georgia"/>
            <w:sz w:val="22"/>
            <w:szCs w:val="22"/>
          </w:rPr>
          <w:t>,</w:t>
        </w:r>
      </w:ins>
      <w:del w:id="9" w:author="Seitz" w:date="2025-04-28T17:31:00Z">
        <w:r w:rsidDel="0014349E">
          <w:rPr>
            <w:rFonts w:ascii="Georgia" w:hAnsi="Georgia"/>
            <w:sz w:val="22"/>
            <w:szCs w:val="22"/>
          </w:rPr>
          <w:delText xml:space="preserve"> have been observed</w:delText>
        </w:r>
      </w:del>
      <w:r>
        <w:rPr>
          <w:rFonts w:ascii="Georgia" w:hAnsi="Georgia"/>
          <w:sz w:val="22"/>
          <w:szCs w:val="22"/>
        </w:rPr>
        <w:t xml:space="preserve"> (Adams, 2009) (Miyashita, 2004) the majority of </w:t>
      </w:r>
      <w:commentRangeStart w:id="10"/>
      <w:r>
        <w:rPr>
          <w:rFonts w:ascii="Georgia" w:hAnsi="Georgia"/>
          <w:sz w:val="22"/>
          <w:szCs w:val="22"/>
        </w:rPr>
        <w:t xml:space="preserve">adult </w:t>
      </w:r>
      <w:proofErr w:type="spellStart"/>
      <w:r>
        <w:rPr>
          <w:rFonts w:ascii="Georgia" w:hAnsi="Georgia"/>
          <w:sz w:val="22"/>
          <w:szCs w:val="22"/>
        </w:rPr>
        <w:t>pollock</w:t>
      </w:r>
      <w:proofErr w:type="spellEnd"/>
      <w:r>
        <w:rPr>
          <w:rFonts w:ascii="Georgia" w:hAnsi="Georgia"/>
          <w:sz w:val="22"/>
          <w:szCs w:val="22"/>
        </w:rPr>
        <w:t xml:space="preserve"> </w:t>
      </w:r>
      <w:commentRangeEnd w:id="10"/>
      <w:r w:rsidR="0014349E">
        <w:rPr>
          <w:rStyle w:val="CommentReference"/>
        </w:rPr>
        <w:commentReference w:id="10"/>
      </w:r>
      <w:r>
        <w:rPr>
          <w:rFonts w:ascii="Georgia" w:hAnsi="Georgia"/>
          <w:sz w:val="22"/>
          <w:szCs w:val="22"/>
        </w:rPr>
        <w:t xml:space="preserve">are </w:t>
      </w:r>
      <w:ins w:id="11" w:author="Seitz" w:date="2025-04-28T17:31:00Z">
        <w:r w:rsidR="0014349E">
          <w:rPr>
            <w:rFonts w:ascii="Georgia" w:hAnsi="Georgia"/>
            <w:sz w:val="22"/>
            <w:szCs w:val="22"/>
          </w:rPr>
          <w:t xml:space="preserve">primarily </w:t>
        </w:r>
      </w:ins>
      <w:r>
        <w:rPr>
          <w:rFonts w:ascii="Georgia" w:hAnsi="Georgia"/>
          <w:sz w:val="22"/>
          <w:szCs w:val="22"/>
        </w:rPr>
        <w:t>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5C8F8197" w:rsidR="009A42DC" w:rsidRDefault="009A42DC" w:rsidP="009A42DC">
      <w:pPr>
        <w:rPr>
          <w:rFonts w:ascii="Georgia" w:hAnsi="Georgia"/>
          <w:sz w:val="22"/>
          <w:szCs w:val="22"/>
        </w:rPr>
      </w:pPr>
      <w:r>
        <w:rPr>
          <w:rFonts w:ascii="Georgia" w:hAnsi="Georgia"/>
          <w:sz w:val="22"/>
          <w:szCs w:val="22"/>
        </w:rPr>
        <w:t xml:space="preserve">A model capable of producing such information </w:t>
      </w:r>
      <w:r w:rsidR="00756923">
        <w:rPr>
          <w:rFonts w:ascii="Georgia" w:hAnsi="Georgia"/>
          <w:sz w:val="22"/>
          <w:szCs w:val="22"/>
        </w:rPr>
        <w:t xml:space="preserve">for Chinook salmon </w:t>
      </w:r>
      <w:r>
        <w:rPr>
          <w:rFonts w:ascii="Georgia" w:hAnsi="Georgia"/>
          <w:sz w:val="22"/>
          <w:szCs w:val="22"/>
        </w:rPr>
        <w:t>has not yet been built. Most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w:t>
      </w:r>
      <w:commentRangeStart w:id="12"/>
      <w:r w:rsidRPr="00047F35">
        <w:rPr>
          <w:rFonts w:ascii="Georgia" w:hAnsi="Georgia"/>
          <w:sz w:val="22"/>
          <w:szCs w:val="22"/>
        </w:rPr>
        <w:t>(Freshwater, 2024</w:t>
      </w:r>
      <w:commentRangeEnd w:id="12"/>
      <w:r w:rsidR="0014349E">
        <w:rPr>
          <w:rStyle w:val="CommentReference"/>
        </w:rPr>
        <w:commentReference w:id="12"/>
      </w:r>
      <w:r w:rsidRPr="00047F35">
        <w:rPr>
          <w:rFonts w:ascii="Georgia" w:hAnsi="Georgia"/>
          <w:sz w:val="22"/>
          <w:szCs w:val="22"/>
        </w:rPr>
        <w:t xml:space="preserve">). </w:t>
      </w:r>
      <w:r>
        <w:rPr>
          <w:rFonts w:ascii="Georgia" w:hAnsi="Georgia"/>
          <w:sz w:val="22"/>
          <w:szCs w:val="22"/>
        </w:rPr>
        <w:t xml:space="preserve">One exception was Freshwater et al., (2024) who trained a model that leveraged localized environmental and temporal covariates to predict expected depth. However, to assess risk in a specific depth range, a model needs to </w:t>
      </w:r>
      <w:r w:rsidRPr="00047F35">
        <w:rPr>
          <w:rFonts w:ascii="Georgia" w:hAnsi="Georgia"/>
          <w:sz w:val="22"/>
          <w:szCs w:val="22"/>
        </w:rPr>
        <w:t xml:space="preserve">estimate the </w:t>
      </w:r>
      <w:r>
        <w:rPr>
          <w:rFonts w:ascii="Georgia" w:hAnsi="Georgia"/>
          <w:sz w:val="22"/>
          <w:szCs w:val="22"/>
        </w:rPr>
        <w:t xml:space="preserve">distribution of fish within the water column. Arostegui et al. (2017) did produce such a distributional model, but without features amenable to localized and dynamic predictions. </w:t>
      </w:r>
      <w:commentRangeStart w:id="13"/>
      <w:r>
        <w:rPr>
          <w:rFonts w:ascii="Georgia" w:hAnsi="Georgia"/>
          <w:sz w:val="22"/>
          <w:szCs w:val="22"/>
        </w:rPr>
        <w:t xml:space="preserve">Combining these two approaches remains an open opportunity for Chinook salmon. </w:t>
      </w:r>
      <w:commentRangeEnd w:id="13"/>
      <w:r w:rsidR="0014349E">
        <w:rPr>
          <w:rStyle w:val="CommentReference"/>
        </w:rPr>
        <w:commentReference w:id="13"/>
      </w:r>
    </w:p>
    <w:p w14:paraId="08067122" w14:textId="77777777" w:rsidR="009A42DC" w:rsidRDefault="009A42DC" w:rsidP="009A42DC">
      <w:pPr>
        <w:rPr>
          <w:rFonts w:ascii="Georgia" w:hAnsi="Georgia"/>
          <w:sz w:val="22"/>
          <w:szCs w:val="22"/>
        </w:rPr>
      </w:pPr>
    </w:p>
    <w:p w14:paraId="7A2ECF62" w14:textId="213F5D49"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lastRenderedPageBreak/>
        <w:t xml:space="preserve">Therefore, our goal is to build a Chinook salmon depth model capable of local prediction and show it can inform bycatch mitigation strategies. We will do this in three steps. First, we will build a model that leverages environmental and temporal context to predict the relative likelihood of depth-bin </w:t>
      </w:r>
      <w:del w:id="15" w:author="Seitz" w:date="2025-04-28T17:34:00Z">
        <w:r w:rsidDel="0014349E">
          <w:rPr>
            <w:rFonts w:ascii="Georgia" w:hAnsi="Georgia"/>
            <w:color w:val="222222"/>
            <w:sz w:val="22"/>
            <w:szCs w:val="22"/>
            <w:shd w:val="clear" w:color="auto" w:fill="FFFFFF"/>
          </w:rPr>
          <w:delText xml:space="preserve">use </w:delText>
        </w:r>
      </w:del>
      <w:ins w:id="16" w:author="Seitz" w:date="2025-04-28T17:34:00Z">
        <w:r w:rsidR="0014349E">
          <w:rPr>
            <w:rFonts w:ascii="Georgia" w:hAnsi="Georgia"/>
            <w:color w:val="222222"/>
            <w:sz w:val="22"/>
            <w:szCs w:val="22"/>
            <w:shd w:val="clear" w:color="auto" w:fill="FFFFFF"/>
          </w:rPr>
          <w:t>occupation</w:t>
        </w:r>
        <w:r w:rsidR="0014349E">
          <w:rPr>
            <w:rFonts w:ascii="Georgia" w:hAnsi="Georgia"/>
            <w:color w:val="222222"/>
            <w:sz w:val="22"/>
            <w:szCs w:val="22"/>
            <w:shd w:val="clear" w:color="auto" w:fill="FFFFFF"/>
          </w:rPr>
          <w:t xml:space="preserve"> </w:t>
        </w:r>
      </w:ins>
      <w:del w:id="17" w:author="Seitz" w:date="2025-04-28T17:35:00Z">
        <w:r w:rsidDel="0014349E">
          <w:rPr>
            <w:rFonts w:ascii="Georgia" w:hAnsi="Georgia"/>
            <w:color w:val="222222"/>
            <w:sz w:val="22"/>
            <w:szCs w:val="22"/>
            <w:shd w:val="clear" w:color="auto" w:fill="FFFFFF"/>
          </w:rPr>
          <w:delText xml:space="preserve">across </w:delText>
        </w:r>
      </w:del>
      <w:ins w:id="18" w:author="Seitz" w:date="2025-04-28T17:35:00Z">
        <w:r w:rsidR="0014349E">
          <w:rPr>
            <w:rFonts w:ascii="Georgia" w:hAnsi="Georgia"/>
            <w:color w:val="222222"/>
            <w:sz w:val="22"/>
            <w:szCs w:val="22"/>
            <w:shd w:val="clear" w:color="auto" w:fill="FFFFFF"/>
          </w:rPr>
          <w:t>throughout</w:t>
        </w:r>
        <w:r w:rsidR="0014349E">
          <w:rPr>
            <w:rFonts w:ascii="Georgia" w:hAnsi="Georgia"/>
            <w:color w:val="222222"/>
            <w:sz w:val="22"/>
            <w:szCs w:val="22"/>
            <w:shd w:val="clear" w:color="auto" w:fill="FFFFFF"/>
          </w:rPr>
          <w:t xml:space="preserve"> </w:t>
        </w:r>
      </w:ins>
      <w:r>
        <w:rPr>
          <w:rFonts w:ascii="Georgia" w:hAnsi="Georgia"/>
          <w:color w:val="222222"/>
          <w:sz w:val="22"/>
          <w:szCs w:val="22"/>
          <w:shd w:val="clear" w:color="auto" w:fill="FFFFFF"/>
        </w:rPr>
        <w:t xml:space="preserve">the water column. Second, we will evaluate the model’s predictions against observed depth occupancy and compare it to </w:t>
      </w:r>
      <w:commentRangeStart w:id="19"/>
      <w:r>
        <w:rPr>
          <w:rFonts w:ascii="Georgia" w:hAnsi="Georgia"/>
          <w:color w:val="222222"/>
          <w:sz w:val="22"/>
          <w:szCs w:val="22"/>
          <w:shd w:val="clear" w:color="auto" w:fill="FFFFFF"/>
        </w:rPr>
        <w:t>past research</w:t>
      </w:r>
      <w:commentRangeEnd w:id="19"/>
      <w:r w:rsidR="0014349E">
        <w:rPr>
          <w:rStyle w:val="CommentReference"/>
        </w:rPr>
        <w:commentReference w:id="19"/>
      </w:r>
      <w:r>
        <w:rPr>
          <w:rFonts w:ascii="Georgia" w:hAnsi="Georgia"/>
          <w:color w:val="222222"/>
          <w:sz w:val="22"/>
          <w:szCs w:val="22"/>
          <w:shd w:val="clear" w:color="auto" w:fill="FFFFFF"/>
        </w:rPr>
        <w:t>. Finally, we will generate a year's worth of predictions over the Gulf of Alaska and illustrate how those predictions can inform the selection of places and times where there is lower risk of Chinook occupancy near the sea floor.</w:t>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eitz" w:date="2025-04-28T17:27:00Z" w:initials="S">
    <w:p w14:paraId="644EFA23" w14:textId="1169068E" w:rsidR="0014349E" w:rsidRDefault="0014349E">
      <w:pPr>
        <w:pStyle w:val="CommentText"/>
      </w:pPr>
      <w:r>
        <w:rPr>
          <w:rStyle w:val="CommentReference"/>
        </w:rPr>
        <w:annotationRef/>
      </w:r>
      <w:r>
        <w:t xml:space="preserve">I think it would be appropriate to add a sentence or two about the shutdown of the trawl fishery this past winter because of the capture of Chinook salmon.  </w:t>
      </w:r>
    </w:p>
  </w:comment>
  <w:comment w:id="3" w:author="Seitz" w:date="2025-04-28T17:28:00Z" w:initials="S">
    <w:p w14:paraId="052D270B" w14:textId="5AC86984" w:rsidR="0014349E" w:rsidRDefault="0014349E">
      <w:pPr>
        <w:pStyle w:val="CommentText"/>
      </w:pPr>
      <w:r>
        <w:rPr>
          <w:rStyle w:val="CommentReference"/>
        </w:rPr>
        <w:annotationRef/>
      </w:r>
      <w:r>
        <w:t>Now I am getting nit-picky… you should use the full common name every time, OR, you can say “hereafter referred to as ‘</w:t>
      </w:r>
      <w:proofErr w:type="spellStart"/>
      <w:r>
        <w:t>pollock</w:t>
      </w:r>
      <w:proofErr w:type="spellEnd"/>
      <w:r>
        <w:t xml:space="preserve">’” after the first mention of walleye </w:t>
      </w:r>
      <w:proofErr w:type="spellStart"/>
      <w:r>
        <w:t>pollock</w:t>
      </w:r>
      <w:proofErr w:type="spellEnd"/>
      <w:r>
        <w:t xml:space="preserve"> and then use </w:t>
      </w:r>
      <w:proofErr w:type="spellStart"/>
      <w:r>
        <w:t>pollock</w:t>
      </w:r>
      <w:proofErr w:type="spellEnd"/>
      <w:r>
        <w:t xml:space="preserve"> after that. </w:t>
      </w:r>
    </w:p>
  </w:comment>
  <w:comment w:id="10" w:author="Seitz" w:date="2025-04-28T17:32:00Z" w:initials="S">
    <w:p w14:paraId="5C4B0700" w14:textId="624769CC" w:rsidR="0014349E" w:rsidRDefault="0014349E">
      <w:pPr>
        <w:pStyle w:val="CommentText"/>
      </w:pPr>
      <w:r>
        <w:rPr>
          <w:rStyle w:val="CommentReference"/>
        </w:rPr>
        <w:annotationRef/>
      </w:r>
      <w:r>
        <w:t xml:space="preserve">It might be good to indicate that the fleet targets adults because they fetch more $$$.  </w:t>
      </w:r>
    </w:p>
  </w:comment>
  <w:comment w:id="12" w:author="Seitz" w:date="2025-04-28T17:33:00Z" w:initials="S">
    <w:p w14:paraId="68B2A627" w14:textId="1FFCE273" w:rsidR="0014349E" w:rsidRDefault="0014349E">
      <w:pPr>
        <w:pStyle w:val="CommentText"/>
      </w:pPr>
      <w:r>
        <w:rPr>
          <w:rStyle w:val="CommentReference"/>
        </w:rPr>
        <w:annotationRef/>
      </w:r>
      <w:r>
        <w:t xml:space="preserve">If you ever want to talk to Cam Freshwater, let us know.  Michael has helped him get a sockeye tagging project off the ground, and Cam is great.  </w:t>
      </w:r>
    </w:p>
  </w:comment>
  <w:comment w:id="13" w:author="Seitz" w:date="2025-04-28T17:34:00Z" w:initials="S">
    <w:p w14:paraId="43880761" w14:textId="5D5D06B6" w:rsidR="0014349E" w:rsidRDefault="0014349E">
      <w:pPr>
        <w:pStyle w:val="CommentText"/>
      </w:pPr>
      <w:r>
        <w:rPr>
          <w:rStyle w:val="CommentReference"/>
        </w:rPr>
        <w:annotationRef/>
      </w:r>
      <w:r>
        <w:t xml:space="preserve">If you can’t help yourself, you could sneak in the benefits of using a ML approach here. </w:t>
      </w:r>
      <w:r>
        <w:t xml:space="preserve">That way, you don’t need to provide any background methods about ML in the methods.  </w:t>
      </w:r>
      <w:bookmarkStart w:id="14" w:name="_GoBack"/>
      <w:bookmarkEnd w:id="14"/>
      <w:r>
        <w:t xml:space="preserve"> </w:t>
      </w:r>
    </w:p>
  </w:comment>
  <w:comment w:id="19" w:author="Seitz" w:date="2025-04-28T17:35:00Z" w:initials="S">
    <w:p w14:paraId="16EA8CEB" w14:textId="01F76823" w:rsidR="0014349E" w:rsidRDefault="0014349E">
      <w:pPr>
        <w:pStyle w:val="CommentText"/>
      </w:pPr>
      <w:r>
        <w:rPr>
          <w:rStyle w:val="CommentReference"/>
        </w:rPr>
        <w:annotationRef/>
      </w:r>
      <w:r>
        <w:t xml:space="preserve">Can you provide a tad more detail?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4EFA23" w15:done="0"/>
  <w15:commentEx w15:paraId="052D270B" w15:done="0"/>
  <w15:commentEx w15:paraId="5C4B0700" w15:done="0"/>
  <w15:commentEx w15:paraId="68B2A627" w15:done="0"/>
  <w15:commentEx w15:paraId="43880761" w15:done="0"/>
  <w15:commentEx w15:paraId="16EA8C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itz">
    <w15:presenceInfo w15:providerId="None" w15:userId="Se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DC"/>
    <w:rsid w:val="0014349E"/>
    <w:rsid w:val="00200B3C"/>
    <w:rsid w:val="006D2A0E"/>
    <w:rsid w:val="00756923"/>
    <w:rsid w:val="00756BE6"/>
    <w:rsid w:val="00846D90"/>
    <w:rsid w:val="00862CCF"/>
    <w:rsid w:val="009A42DC"/>
    <w:rsid w:val="00A9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 w:type="character" w:styleId="CommentReference">
    <w:name w:val="annotation reference"/>
    <w:basedOn w:val="DefaultParagraphFont"/>
    <w:uiPriority w:val="99"/>
    <w:semiHidden/>
    <w:unhideWhenUsed/>
    <w:rsid w:val="0014349E"/>
    <w:rPr>
      <w:sz w:val="16"/>
      <w:szCs w:val="16"/>
    </w:rPr>
  </w:style>
  <w:style w:type="paragraph" w:styleId="CommentText">
    <w:name w:val="annotation text"/>
    <w:basedOn w:val="Normal"/>
    <w:link w:val="CommentTextChar"/>
    <w:uiPriority w:val="99"/>
    <w:semiHidden/>
    <w:unhideWhenUsed/>
    <w:rsid w:val="0014349E"/>
    <w:rPr>
      <w:sz w:val="20"/>
      <w:szCs w:val="20"/>
    </w:rPr>
  </w:style>
  <w:style w:type="character" w:customStyle="1" w:styleId="CommentTextChar">
    <w:name w:val="Comment Text Char"/>
    <w:basedOn w:val="DefaultParagraphFont"/>
    <w:link w:val="CommentText"/>
    <w:uiPriority w:val="99"/>
    <w:semiHidden/>
    <w:rsid w:val="0014349E"/>
    <w:rPr>
      <w:sz w:val="20"/>
      <w:szCs w:val="20"/>
    </w:rPr>
  </w:style>
  <w:style w:type="paragraph" w:styleId="CommentSubject">
    <w:name w:val="annotation subject"/>
    <w:basedOn w:val="CommentText"/>
    <w:next w:val="CommentText"/>
    <w:link w:val="CommentSubjectChar"/>
    <w:uiPriority w:val="99"/>
    <w:semiHidden/>
    <w:unhideWhenUsed/>
    <w:rsid w:val="0014349E"/>
    <w:rPr>
      <w:b/>
      <w:bCs/>
    </w:rPr>
  </w:style>
  <w:style w:type="character" w:customStyle="1" w:styleId="CommentSubjectChar">
    <w:name w:val="Comment Subject Char"/>
    <w:basedOn w:val="CommentTextChar"/>
    <w:link w:val="CommentSubject"/>
    <w:uiPriority w:val="99"/>
    <w:semiHidden/>
    <w:rsid w:val="0014349E"/>
    <w:rPr>
      <w:b/>
      <w:bCs/>
      <w:sz w:val="20"/>
      <w:szCs w:val="20"/>
    </w:rPr>
  </w:style>
  <w:style w:type="paragraph" w:styleId="BalloonText">
    <w:name w:val="Balloon Text"/>
    <w:basedOn w:val="Normal"/>
    <w:link w:val="BalloonTextChar"/>
    <w:uiPriority w:val="99"/>
    <w:semiHidden/>
    <w:unhideWhenUsed/>
    <w:rsid w:val="001434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Seitz</cp:lastModifiedBy>
  <cp:revision>3</cp:revision>
  <dcterms:created xsi:type="dcterms:W3CDTF">2025-04-29T01:25:00Z</dcterms:created>
  <dcterms:modified xsi:type="dcterms:W3CDTF">2025-04-29T01:36:00Z</dcterms:modified>
</cp:coreProperties>
</file>