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B8051A" w14:textId="23A91F83" w:rsidR="0067409F" w:rsidRPr="004F7107" w:rsidRDefault="0067409F" w:rsidP="0067409F">
      <w:pPr>
        <w:rPr>
          <w:rFonts w:ascii="Georgia" w:hAnsi="Georgia"/>
          <w:sz w:val="22"/>
          <w:szCs w:val="22"/>
        </w:rPr>
      </w:pPr>
      <w:commentRangeStart w:id="0"/>
      <w:r w:rsidRPr="004F7107">
        <w:rPr>
          <w:rFonts w:ascii="Georgia" w:hAnsi="Georgia"/>
          <w:sz w:val="22"/>
          <w:szCs w:val="22"/>
        </w:rPr>
        <w:t xml:space="preserve">To provide likelihoods per depth </w:t>
      </w:r>
      <w:commentRangeEnd w:id="0"/>
      <w:r w:rsidR="00B56292">
        <w:rPr>
          <w:rStyle w:val="CommentReference"/>
        </w:rPr>
        <w:commentReference w:id="0"/>
      </w:r>
      <w:r w:rsidRPr="004F7107">
        <w:rPr>
          <w:rFonts w:ascii="Georgia" w:hAnsi="Georgia"/>
          <w:sz w:val="22"/>
          <w:szCs w:val="22"/>
        </w:rPr>
        <w:t xml:space="preserve">bin we applied probabilistic deep learning </w:t>
      </w:r>
      <w:r w:rsidR="00E94F9A">
        <w:rPr>
          <w:rFonts w:ascii="Georgia" w:hAnsi="Georgia"/>
          <w:sz w:val="22"/>
          <w:szCs w:val="22"/>
        </w:rPr>
        <w:t xml:space="preserve">(Durr, 2020) </w:t>
      </w:r>
      <w:r w:rsidRPr="004F7107">
        <w:rPr>
          <w:rFonts w:ascii="Georgia" w:hAnsi="Georgia"/>
          <w:sz w:val="22"/>
          <w:szCs w:val="22"/>
        </w:rPr>
        <w:t xml:space="preserve">to classify fish into bins. </w:t>
      </w:r>
      <w:r w:rsidR="00E94F9A">
        <w:rPr>
          <w:rFonts w:ascii="Georgia" w:hAnsi="Georgia"/>
          <w:sz w:val="22"/>
          <w:szCs w:val="22"/>
        </w:rPr>
        <w:t xml:space="preserve">In our posing of the problem, </w:t>
      </w:r>
      <w:commentRangeStart w:id="1"/>
      <w:r w:rsidRPr="004F7107">
        <w:rPr>
          <w:rFonts w:ascii="Georgia" w:hAnsi="Georgia"/>
          <w:sz w:val="22"/>
          <w:szCs w:val="22"/>
        </w:rPr>
        <w:t>each training example corresponded to one fish at a specific location and time</w:t>
      </w:r>
      <w:commentRangeEnd w:id="1"/>
      <w:r w:rsidR="00B56292">
        <w:rPr>
          <w:rStyle w:val="CommentReference"/>
        </w:rPr>
        <w:commentReference w:id="1"/>
      </w:r>
      <w:r w:rsidRPr="004F7107">
        <w:rPr>
          <w:rFonts w:ascii="Georgia" w:hAnsi="Georgia"/>
          <w:sz w:val="22"/>
          <w:szCs w:val="22"/>
        </w:rPr>
        <w:t xml:space="preserve">. </w:t>
      </w:r>
      <w:r w:rsidR="00E94F9A">
        <w:rPr>
          <w:rFonts w:ascii="Georgia" w:hAnsi="Georgia"/>
          <w:sz w:val="22"/>
          <w:szCs w:val="22"/>
        </w:rPr>
        <w:t>A</w:t>
      </w:r>
      <w:r w:rsidRPr="004F7107">
        <w:rPr>
          <w:rFonts w:ascii="Georgia" w:hAnsi="Georgia"/>
          <w:sz w:val="22"/>
          <w:szCs w:val="22"/>
        </w:rPr>
        <w:t xml:space="preserve"> fish's "classification" was defined as the depth bin it </w:t>
      </w:r>
      <w:r w:rsidR="00E94F9A" w:rsidRPr="004F7107">
        <w:rPr>
          <w:rFonts w:ascii="Georgia" w:hAnsi="Georgia"/>
          <w:sz w:val="22"/>
          <w:szCs w:val="22"/>
        </w:rPr>
        <w:t>occupied,</w:t>
      </w:r>
      <w:r w:rsidR="00E94F9A">
        <w:rPr>
          <w:rFonts w:ascii="Georgia" w:hAnsi="Georgia"/>
          <w:sz w:val="22"/>
          <w:szCs w:val="22"/>
        </w:rPr>
        <w:t xml:space="preserve"> and</w:t>
      </w:r>
      <w:r w:rsidRPr="004F7107">
        <w:rPr>
          <w:rFonts w:ascii="Georgia" w:hAnsi="Georgia"/>
          <w:sz w:val="22"/>
          <w:szCs w:val="22"/>
        </w:rPr>
        <w:t xml:space="preserve"> </w:t>
      </w:r>
      <w:r w:rsidR="00E94F9A">
        <w:rPr>
          <w:rFonts w:ascii="Georgia" w:hAnsi="Georgia"/>
          <w:sz w:val="22"/>
          <w:szCs w:val="22"/>
        </w:rPr>
        <w:t>f</w:t>
      </w:r>
      <w:r w:rsidRPr="004F7107">
        <w:rPr>
          <w:rFonts w:ascii="Georgia" w:hAnsi="Georgia"/>
          <w:sz w:val="22"/>
          <w:szCs w:val="22"/>
        </w:rPr>
        <w:t>eatures were derived from the environmental and/or temporal context associated with each depth bin at that position</w:t>
      </w:r>
      <w:r w:rsidR="00E94F9A">
        <w:rPr>
          <w:rFonts w:ascii="Georgia" w:hAnsi="Georgia"/>
          <w:sz w:val="22"/>
          <w:szCs w:val="22"/>
        </w:rPr>
        <w:t xml:space="preserve">. </w:t>
      </w:r>
      <w:commentRangeStart w:id="2"/>
      <w:r w:rsidR="00E94F9A">
        <w:rPr>
          <w:rFonts w:ascii="Georgia" w:hAnsi="Georgia"/>
          <w:sz w:val="22"/>
          <w:szCs w:val="22"/>
        </w:rPr>
        <w:t>C</w:t>
      </w:r>
      <w:commentRangeEnd w:id="2"/>
      <w:r w:rsidR="00B56292">
        <w:rPr>
          <w:rStyle w:val="CommentReference"/>
        </w:rPr>
        <w:commentReference w:id="2"/>
      </w:r>
      <w:r w:rsidR="00E94F9A">
        <w:rPr>
          <w:rFonts w:ascii="Georgia" w:hAnsi="Georgia"/>
          <w:sz w:val="22"/>
          <w:szCs w:val="22"/>
        </w:rPr>
        <w:t>ategorical</w:t>
      </w:r>
      <w:r w:rsidRPr="004F7107">
        <w:rPr>
          <w:rFonts w:ascii="Georgia" w:hAnsi="Georgia"/>
          <w:sz w:val="22"/>
          <w:szCs w:val="22"/>
        </w:rPr>
        <w:t xml:space="preserve"> cross entropy </w:t>
      </w:r>
      <w:r w:rsidR="00E94F9A">
        <w:rPr>
          <w:rFonts w:ascii="Georgia" w:hAnsi="Georgia"/>
          <w:sz w:val="22"/>
          <w:szCs w:val="22"/>
        </w:rPr>
        <w:t xml:space="preserve">was used </w:t>
      </w:r>
      <w:r w:rsidRPr="004F7107">
        <w:rPr>
          <w:rFonts w:ascii="Georgia" w:hAnsi="Georgia"/>
          <w:sz w:val="22"/>
          <w:szCs w:val="22"/>
        </w:rPr>
        <w:t>as the loss function</w:t>
      </w:r>
      <w:r w:rsidR="00E94F9A">
        <w:rPr>
          <w:rFonts w:ascii="Georgia" w:hAnsi="Georgia"/>
          <w:sz w:val="22"/>
          <w:szCs w:val="22"/>
        </w:rPr>
        <w:t xml:space="preserve"> as it maximizes the cumulative likelihood of our model’s predictions over the data</w:t>
      </w:r>
      <w:r w:rsidRPr="004F7107">
        <w:rPr>
          <w:rFonts w:ascii="Georgia" w:hAnsi="Georgia"/>
          <w:sz w:val="22"/>
          <w:szCs w:val="22"/>
        </w:rPr>
        <w:t>. Th</w:t>
      </w:r>
      <w:r w:rsidR="00E94F9A">
        <w:rPr>
          <w:rFonts w:ascii="Georgia" w:hAnsi="Georgia"/>
          <w:sz w:val="22"/>
          <w:szCs w:val="22"/>
        </w:rPr>
        <w:t>ese</w:t>
      </w:r>
      <w:r w:rsidRPr="004F7107">
        <w:rPr>
          <w:rFonts w:ascii="Georgia" w:hAnsi="Georgia"/>
          <w:sz w:val="22"/>
          <w:szCs w:val="22"/>
        </w:rPr>
        <w:t xml:space="preserve"> </w:t>
      </w:r>
      <w:commentRangeStart w:id="3"/>
      <w:r w:rsidRPr="004F7107">
        <w:rPr>
          <w:rFonts w:ascii="Georgia" w:hAnsi="Georgia"/>
          <w:sz w:val="22"/>
          <w:szCs w:val="22"/>
        </w:rPr>
        <w:t>combination of choices</w:t>
      </w:r>
      <w:commentRangeEnd w:id="3"/>
      <w:r w:rsidR="00B56292">
        <w:rPr>
          <w:rStyle w:val="CommentReference"/>
        </w:rPr>
        <w:commentReference w:id="3"/>
      </w:r>
      <w:r w:rsidRPr="004F7107">
        <w:rPr>
          <w:rFonts w:ascii="Georgia" w:hAnsi="Georgia"/>
          <w:sz w:val="22"/>
          <w:szCs w:val="22"/>
        </w:rPr>
        <w:t xml:space="preserve"> </w:t>
      </w:r>
      <w:commentRangeStart w:id="4"/>
      <w:r w:rsidRPr="004F7107">
        <w:rPr>
          <w:rFonts w:ascii="Georgia" w:hAnsi="Georgia"/>
          <w:sz w:val="22"/>
          <w:szCs w:val="22"/>
        </w:rPr>
        <w:t xml:space="preserve">results in a classifier that predicts the likelihood of depth bin occupancy per fish </w:t>
      </w:r>
      <w:r w:rsidR="00E94F9A">
        <w:rPr>
          <w:rFonts w:ascii="Georgia" w:hAnsi="Georgia"/>
          <w:sz w:val="22"/>
          <w:szCs w:val="22"/>
        </w:rPr>
        <w:t>given local context</w:t>
      </w:r>
      <w:commentRangeEnd w:id="4"/>
      <w:r w:rsidR="00B56292">
        <w:rPr>
          <w:rStyle w:val="CommentReference"/>
        </w:rPr>
        <w:commentReference w:id="4"/>
      </w:r>
      <w:r w:rsidRPr="004F7107">
        <w:rPr>
          <w:rFonts w:ascii="Georgia" w:hAnsi="Georgia"/>
          <w:sz w:val="22"/>
          <w:szCs w:val="22"/>
        </w:rPr>
        <w:t xml:space="preserve">. </w:t>
      </w:r>
      <w:r w:rsidR="00E94F9A">
        <w:rPr>
          <w:rFonts w:ascii="Georgia" w:hAnsi="Georgia"/>
          <w:sz w:val="22"/>
          <w:szCs w:val="22"/>
        </w:rPr>
        <w:t>We selected d</w:t>
      </w:r>
      <w:r w:rsidR="002529B9" w:rsidRPr="004F7107">
        <w:rPr>
          <w:rFonts w:ascii="Georgia" w:hAnsi="Georgia"/>
          <w:sz w:val="22"/>
          <w:szCs w:val="22"/>
        </w:rPr>
        <w:t xml:space="preserve">eep learning </w:t>
      </w:r>
      <w:r w:rsidR="00E94F9A">
        <w:rPr>
          <w:rFonts w:ascii="Georgia" w:hAnsi="Georgia"/>
          <w:sz w:val="22"/>
          <w:szCs w:val="22"/>
        </w:rPr>
        <w:t xml:space="preserve">as our modeling framework as it has proven </w:t>
      </w:r>
      <w:r w:rsidR="002529B9" w:rsidRPr="004F7107">
        <w:rPr>
          <w:rFonts w:ascii="Georgia" w:hAnsi="Georgia"/>
          <w:sz w:val="22"/>
          <w:szCs w:val="22"/>
        </w:rPr>
        <w:t>very capable of learning non-linear, combinatorial patterns (</w:t>
      </w:r>
      <w:r w:rsidR="00E94F9A">
        <w:rPr>
          <w:rFonts w:ascii="Georgia" w:hAnsi="Georgia"/>
          <w:sz w:val="22"/>
          <w:szCs w:val="22"/>
        </w:rPr>
        <w:t>Durr, 2020</w:t>
      </w:r>
      <w:r w:rsidR="002529B9" w:rsidRPr="004F7107">
        <w:rPr>
          <w:rFonts w:ascii="Georgia" w:hAnsi="Georgia"/>
          <w:sz w:val="22"/>
          <w:szCs w:val="22"/>
        </w:rPr>
        <w:t>).</w:t>
      </w:r>
    </w:p>
    <w:p w14:paraId="04B30620" w14:textId="77777777" w:rsidR="0067409F" w:rsidRPr="004F7107" w:rsidRDefault="0067409F" w:rsidP="0067409F">
      <w:pPr>
        <w:rPr>
          <w:rFonts w:ascii="Georgia" w:hAnsi="Georgia"/>
          <w:sz w:val="22"/>
          <w:szCs w:val="22"/>
        </w:rPr>
      </w:pPr>
    </w:p>
    <w:p w14:paraId="5DE20006" w14:textId="489FEE5A" w:rsidR="0067409F" w:rsidRPr="004F7107" w:rsidRDefault="00E94F9A" w:rsidP="0067409F">
      <w:pPr>
        <w:rPr>
          <w:rFonts w:ascii="Georgia" w:hAnsi="Georgia"/>
          <w:sz w:val="22"/>
          <w:szCs w:val="22"/>
        </w:rPr>
      </w:pPr>
      <w:commentRangeStart w:id="5"/>
      <w:r>
        <w:rPr>
          <w:rFonts w:ascii="Georgia" w:hAnsi="Georgia"/>
          <w:sz w:val="22"/>
          <w:szCs w:val="22"/>
        </w:rPr>
        <w:t>Building the models proceeding along the following steps</w:t>
      </w:r>
      <w:r w:rsidR="0067409F" w:rsidRPr="004F7107">
        <w:rPr>
          <w:rFonts w:ascii="Georgia" w:hAnsi="Georgia"/>
          <w:sz w:val="22"/>
          <w:szCs w:val="22"/>
        </w:rPr>
        <w:t>.</w:t>
      </w:r>
      <w:commentRangeEnd w:id="5"/>
      <w:r w:rsidR="00EF53F9">
        <w:rPr>
          <w:rStyle w:val="CommentReference"/>
        </w:rPr>
        <w:commentReference w:id="5"/>
      </w:r>
      <w:r w:rsidR="0067409F" w:rsidRPr="004F7107">
        <w:rPr>
          <w:rFonts w:ascii="Georgia" w:hAnsi="Georgia"/>
          <w:sz w:val="22"/>
          <w:szCs w:val="22"/>
        </w:rPr>
        <w:t xml:space="preserve"> First, </w:t>
      </w:r>
      <w:r w:rsidR="004F7107">
        <w:rPr>
          <w:rFonts w:ascii="Georgia" w:hAnsi="Georgia"/>
          <w:sz w:val="22"/>
          <w:szCs w:val="22"/>
        </w:rPr>
        <w:t>we retrieved and sanitized Chinook salmon movement tracks</w:t>
      </w:r>
      <w:r w:rsidR="0067409F" w:rsidRPr="004F7107">
        <w:rPr>
          <w:rFonts w:ascii="Georgia" w:hAnsi="Georgia"/>
          <w:sz w:val="22"/>
          <w:szCs w:val="22"/>
        </w:rPr>
        <w:t xml:space="preserve"> from</w:t>
      </w:r>
      <w:r w:rsidR="004F7107">
        <w:rPr>
          <w:rFonts w:ascii="Georgia" w:hAnsi="Georgia"/>
          <w:sz w:val="22"/>
          <w:szCs w:val="22"/>
        </w:rPr>
        <w:t xml:space="preserve"> prior research in</w:t>
      </w:r>
      <w:r w:rsidR="0067409F" w:rsidRPr="004F7107">
        <w:rPr>
          <w:rFonts w:ascii="Georgia" w:hAnsi="Georgia"/>
          <w:sz w:val="22"/>
          <w:szCs w:val="22"/>
        </w:rPr>
        <w:t xml:space="preserve"> the Gulf of Alaska and Eastern Bering Sea</w:t>
      </w:r>
      <w:r w:rsidR="00007B65">
        <w:rPr>
          <w:rFonts w:ascii="Georgia" w:hAnsi="Georgia"/>
          <w:sz w:val="22"/>
          <w:szCs w:val="22"/>
        </w:rPr>
        <w:t xml:space="preserve"> (Seitz, 202</w:t>
      </w:r>
      <w:r w:rsidR="000D4770">
        <w:rPr>
          <w:rFonts w:ascii="Georgia" w:hAnsi="Georgia"/>
          <w:sz w:val="22"/>
          <w:szCs w:val="22"/>
        </w:rPr>
        <w:t>4</w:t>
      </w:r>
      <w:r w:rsidR="00007B65">
        <w:rPr>
          <w:rFonts w:ascii="Georgia" w:hAnsi="Georgia"/>
          <w:sz w:val="22"/>
          <w:szCs w:val="22"/>
        </w:rPr>
        <w:t>)</w:t>
      </w:r>
      <w:r w:rsidR="0067409F" w:rsidRPr="004F7107">
        <w:rPr>
          <w:rFonts w:ascii="Georgia" w:hAnsi="Georgia"/>
          <w:sz w:val="22"/>
          <w:szCs w:val="22"/>
        </w:rPr>
        <w:t xml:space="preserve">. </w:t>
      </w:r>
      <w:r w:rsidR="004F7107">
        <w:rPr>
          <w:rFonts w:ascii="Georgia" w:hAnsi="Georgia"/>
          <w:sz w:val="22"/>
          <w:szCs w:val="22"/>
        </w:rPr>
        <w:t>T</w:t>
      </w:r>
      <w:r w:rsidR="0067409F" w:rsidRPr="004F7107">
        <w:rPr>
          <w:rFonts w:ascii="Georgia" w:hAnsi="Georgia"/>
          <w:sz w:val="22"/>
          <w:szCs w:val="22"/>
        </w:rPr>
        <w:t xml:space="preserve">hat data was </w:t>
      </w:r>
      <w:r w:rsidR="004F7107">
        <w:rPr>
          <w:rFonts w:ascii="Georgia" w:hAnsi="Georgia"/>
          <w:sz w:val="22"/>
          <w:szCs w:val="22"/>
        </w:rPr>
        <w:t xml:space="preserve">then </w:t>
      </w:r>
      <w:commentRangeStart w:id="6"/>
      <w:r w:rsidR="0067409F" w:rsidRPr="004F7107">
        <w:rPr>
          <w:rFonts w:ascii="Georgia" w:hAnsi="Georgia"/>
          <w:sz w:val="22"/>
          <w:szCs w:val="22"/>
        </w:rPr>
        <w:t xml:space="preserve">transformed </w:t>
      </w:r>
      <w:r w:rsidR="004F7107">
        <w:rPr>
          <w:rFonts w:ascii="Georgia" w:hAnsi="Georgia"/>
          <w:sz w:val="22"/>
          <w:szCs w:val="22"/>
        </w:rPr>
        <w:t>into</w:t>
      </w:r>
      <w:r w:rsidR="00D540A4" w:rsidRPr="004F7107">
        <w:rPr>
          <w:rFonts w:ascii="Georgia" w:hAnsi="Georgia"/>
          <w:sz w:val="22"/>
          <w:szCs w:val="22"/>
        </w:rPr>
        <w:t xml:space="preserve"> targets </w:t>
      </w:r>
      <w:commentRangeEnd w:id="6"/>
      <w:r w:rsidR="00EF53F9">
        <w:rPr>
          <w:rStyle w:val="CommentReference"/>
        </w:rPr>
        <w:commentReference w:id="6"/>
      </w:r>
      <w:r w:rsidR="00D540A4" w:rsidRPr="004F7107">
        <w:rPr>
          <w:rFonts w:ascii="Georgia" w:hAnsi="Georgia"/>
          <w:sz w:val="22"/>
          <w:szCs w:val="22"/>
        </w:rPr>
        <w:t xml:space="preserve">for classification and split into training and validation sets. Environmental data was retrieved from </w:t>
      </w:r>
      <w:r>
        <w:rPr>
          <w:rFonts w:ascii="Georgia" w:hAnsi="Georgia"/>
          <w:sz w:val="22"/>
          <w:szCs w:val="22"/>
        </w:rPr>
        <w:t xml:space="preserve">the </w:t>
      </w:r>
      <w:r w:rsidR="00D540A4" w:rsidRPr="004F7107">
        <w:rPr>
          <w:rFonts w:ascii="Georgia" w:hAnsi="Georgia"/>
          <w:sz w:val="22"/>
          <w:szCs w:val="22"/>
        </w:rPr>
        <w:t>Copernicus Marine Service and temporal data derived from “</w:t>
      </w:r>
      <w:proofErr w:type="spellStart"/>
      <w:r w:rsidR="00D540A4" w:rsidRPr="004F7107">
        <w:rPr>
          <w:rFonts w:ascii="Georgia" w:hAnsi="Georgia"/>
          <w:sz w:val="22"/>
          <w:szCs w:val="22"/>
        </w:rPr>
        <w:t>ephem</w:t>
      </w:r>
      <w:proofErr w:type="spellEnd"/>
      <w:r w:rsidR="00D540A4" w:rsidRPr="004F7107">
        <w:rPr>
          <w:rFonts w:ascii="Georgia" w:hAnsi="Georgia"/>
          <w:sz w:val="22"/>
          <w:szCs w:val="22"/>
        </w:rPr>
        <w:t>” and “</w:t>
      </w:r>
      <w:proofErr w:type="spellStart"/>
      <w:r w:rsidR="00D540A4" w:rsidRPr="004F7107">
        <w:rPr>
          <w:rFonts w:ascii="Georgia" w:hAnsi="Georgia"/>
          <w:sz w:val="22"/>
          <w:szCs w:val="22"/>
        </w:rPr>
        <w:t>suntimes</w:t>
      </w:r>
      <w:proofErr w:type="spellEnd"/>
      <w:r w:rsidR="00D540A4" w:rsidRPr="004F7107">
        <w:rPr>
          <w:rFonts w:ascii="Georgia" w:hAnsi="Georgia"/>
          <w:sz w:val="22"/>
          <w:szCs w:val="22"/>
        </w:rPr>
        <w:t>” packages in Python. Th</w:t>
      </w:r>
      <w:r w:rsidR="004F7107">
        <w:rPr>
          <w:rFonts w:ascii="Georgia" w:hAnsi="Georgia"/>
          <w:sz w:val="22"/>
          <w:szCs w:val="22"/>
        </w:rPr>
        <w:t>ese</w:t>
      </w:r>
      <w:r w:rsidR="00D540A4" w:rsidRPr="004F7107">
        <w:rPr>
          <w:rFonts w:ascii="Georgia" w:hAnsi="Georgia"/>
          <w:sz w:val="22"/>
          <w:szCs w:val="22"/>
        </w:rPr>
        <w:t xml:space="preserve"> data </w:t>
      </w:r>
      <w:r w:rsidR="004F7107">
        <w:rPr>
          <w:rFonts w:ascii="Georgia" w:hAnsi="Georgia"/>
          <w:sz w:val="22"/>
          <w:szCs w:val="22"/>
        </w:rPr>
        <w:t>were</w:t>
      </w:r>
      <w:r w:rsidR="00D540A4" w:rsidRPr="004F7107">
        <w:rPr>
          <w:rFonts w:ascii="Georgia" w:hAnsi="Georgia"/>
          <w:sz w:val="22"/>
          <w:szCs w:val="22"/>
        </w:rPr>
        <w:t xml:space="preserve"> then aggregated</w:t>
      </w:r>
      <w:r w:rsidR="004F7107">
        <w:rPr>
          <w:rFonts w:ascii="Georgia" w:hAnsi="Georgia"/>
          <w:sz w:val="22"/>
          <w:szCs w:val="22"/>
        </w:rPr>
        <w:t xml:space="preserve">, </w:t>
      </w:r>
      <w:r w:rsidR="00D540A4" w:rsidRPr="004F7107">
        <w:rPr>
          <w:rFonts w:ascii="Georgia" w:hAnsi="Georgia"/>
          <w:sz w:val="22"/>
          <w:szCs w:val="22"/>
        </w:rPr>
        <w:t>scaled</w:t>
      </w:r>
      <w:r w:rsidR="004F7107">
        <w:rPr>
          <w:rFonts w:ascii="Georgia" w:hAnsi="Georgia"/>
          <w:sz w:val="22"/>
          <w:szCs w:val="22"/>
        </w:rPr>
        <w:t>, and joined to the movement tracks</w:t>
      </w:r>
      <w:r w:rsidR="00D540A4" w:rsidRPr="004F7107">
        <w:rPr>
          <w:rFonts w:ascii="Georgia" w:hAnsi="Georgia"/>
          <w:sz w:val="22"/>
          <w:szCs w:val="22"/>
        </w:rPr>
        <w:t xml:space="preserve"> </w:t>
      </w:r>
      <w:r w:rsidR="004F7107">
        <w:rPr>
          <w:rFonts w:ascii="Georgia" w:hAnsi="Georgia"/>
          <w:sz w:val="22"/>
          <w:szCs w:val="22"/>
        </w:rPr>
        <w:t xml:space="preserve">to provide model features. Given the high dimensionality of this feature space, a novel dimensionality reduction technique was </w:t>
      </w:r>
      <w:proofErr w:type="gramStart"/>
      <w:r w:rsidR="004F7107">
        <w:rPr>
          <w:rFonts w:ascii="Georgia" w:hAnsi="Georgia"/>
          <w:sz w:val="22"/>
          <w:szCs w:val="22"/>
        </w:rPr>
        <w:t>applied</w:t>
      </w:r>
      <w:proofErr w:type="gramEnd"/>
      <w:r w:rsidR="004F7107">
        <w:rPr>
          <w:rFonts w:ascii="Georgia" w:hAnsi="Georgia"/>
          <w:sz w:val="22"/>
          <w:szCs w:val="22"/>
        </w:rPr>
        <w:t xml:space="preserve"> and the models were trained</w:t>
      </w:r>
      <w:r w:rsidR="00D540A4" w:rsidRPr="004F7107">
        <w:rPr>
          <w:rFonts w:ascii="Georgia" w:hAnsi="Georgia"/>
          <w:sz w:val="22"/>
          <w:szCs w:val="22"/>
        </w:rPr>
        <w:t xml:space="preserve">. </w:t>
      </w:r>
      <w:r w:rsidR="00007B65">
        <w:rPr>
          <w:rFonts w:ascii="Georgia" w:hAnsi="Georgia"/>
          <w:sz w:val="22"/>
          <w:szCs w:val="22"/>
        </w:rPr>
        <w:t xml:space="preserve">Models were trained over a variety of increasingly comprehensive feature sets and </w:t>
      </w:r>
      <w:commentRangeStart w:id="7"/>
      <w:r w:rsidR="00007B65">
        <w:rPr>
          <w:rFonts w:ascii="Georgia" w:hAnsi="Georgia"/>
          <w:sz w:val="22"/>
          <w:szCs w:val="22"/>
        </w:rPr>
        <w:t>selected</w:t>
      </w:r>
      <w:commentRangeEnd w:id="7"/>
      <w:r w:rsidR="00EF53F9">
        <w:rPr>
          <w:rStyle w:val="CommentReference"/>
        </w:rPr>
        <w:commentReference w:id="7"/>
      </w:r>
      <w:r w:rsidR="00007B65">
        <w:rPr>
          <w:rFonts w:ascii="Georgia" w:hAnsi="Georgia"/>
          <w:sz w:val="22"/>
          <w:szCs w:val="22"/>
        </w:rPr>
        <w:t xml:space="preserve"> </w:t>
      </w:r>
      <w:r w:rsidR="000C2173">
        <w:rPr>
          <w:rFonts w:ascii="Georgia" w:hAnsi="Georgia"/>
          <w:sz w:val="22"/>
          <w:szCs w:val="22"/>
        </w:rPr>
        <w:t>based on</w:t>
      </w:r>
      <w:r w:rsidR="00007B65">
        <w:rPr>
          <w:rFonts w:ascii="Georgia" w:hAnsi="Georgia"/>
          <w:sz w:val="22"/>
          <w:szCs w:val="22"/>
        </w:rPr>
        <w:t xml:space="preserve"> loss over the validation set. The following </w:t>
      </w:r>
      <w:r w:rsidR="000C2173">
        <w:rPr>
          <w:rFonts w:ascii="Georgia" w:hAnsi="Georgia"/>
          <w:sz w:val="22"/>
          <w:szCs w:val="22"/>
        </w:rPr>
        <w:t>paragraphs</w:t>
      </w:r>
      <w:r w:rsidR="00007B65">
        <w:rPr>
          <w:rFonts w:ascii="Georgia" w:hAnsi="Georgia"/>
          <w:sz w:val="22"/>
          <w:szCs w:val="22"/>
        </w:rPr>
        <w:t xml:space="preserve"> describe each of these steps in detail</w:t>
      </w:r>
      <w:commentRangeStart w:id="8"/>
      <w:r w:rsidR="00007B65">
        <w:rPr>
          <w:rFonts w:ascii="Georgia" w:hAnsi="Georgia"/>
          <w:sz w:val="22"/>
          <w:szCs w:val="22"/>
        </w:rPr>
        <w:t xml:space="preserve">. </w:t>
      </w:r>
      <w:commentRangeEnd w:id="8"/>
      <w:r w:rsidR="000B67FD">
        <w:rPr>
          <w:rStyle w:val="CommentReference"/>
        </w:rPr>
        <w:commentReference w:id="8"/>
      </w:r>
    </w:p>
    <w:p w14:paraId="4C0850DE" w14:textId="77777777" w:rsidR="00D540A4" w:rsidRPr="004F7107" w:rsidRDefault="00D540A4" w:rsidP="0067409F">
      <w:pPr>
        <w:rPr>
          <w:rFonts w:ascii="Georgia" w:hAnsi="Georgia"/>
          <w:sz w:val="22"/>
          <w:szCs w:val="22"/>
        </w:rPr>
      </w:pPr>
    </w:p>
    <w:p w14:paraId="4E515CA8" w14:textId="23D8F041" w:rsidR="002F1053" w:rsidRDefault="00007B65" w:rsidP="0067409F">
      <w:pPr>
        <w:rPr>
          <w:ins w:id="9" w:author="Andrew Seitz" w:date="2025-05-01T11:10:00Z" w16du:dateUtc="2025-05-01T19:10:00Z"/>
          <w:rFonts w:ascii="Georgia" w:hAnsi="Georgia"/>
          <w:sz w:val="22"/>
          <w:szCs w:val="22"/>
        </w:rPr>
      </w:pPr>
      <w:r>
        <w:rPr>
          <w:rFonts w:ascii="Georgia" w:hAnsi="Georgia"/>
          <w:sz w:val="22"/>
          <w:szCs w:val="22"/>
        </w:rPr>
        <w:t>As</w:t>
      </w:r>
      <w:r w:rsidR="00D540A4" w:rsidRPr="004F7107">
        <w:rPr>
          <w:rFonts w:ascii="Georgia" w:hAnsi="Georgia"/>
          <w:sz w:val="22"/>
          <w:szCs w:val="22"/>
        </w:rPr>
        <w:t xml:space="preserve"> </w:t>
      </w:r>
      <w:commentRangeStart w:id="10"/>
      <w:r w:rsidR="00D540A4" w:rsidRPr="004F7107">
        <w:rPr>
          <w:rFonts w:ascii="Georgia" w:hAnsi="Georgia"/>
          <w:sz w:val="22"/>
          <w:szCs w:val="22"/>
        </w:rPr>
        <w:t>target</w:t>
      </w:r>
      <w:r w:rsidR="00E94F9A">
        <w:rPr>
          <w:rFonts w:ascii="Georgia" w:hAnsi="Georgia"/>
          <w:sz w:val="22"/>
          <w:szCs w:val="22"/>
        </w:rPr>
        <w:t xml:space="preserve"> data</w:t>
      </w:r>
      <w:r w:rsidR="00D540A4" w:rsidRPr="004F7107">
        <w:rPr>
          <w:rFonts w:ascii="Georgia" w:hAnsi="Georgia"/>
          <w:sz w:val="22"/>
          <w:szCs w:val="22"/>
        </w:rPr>
        <w:t xml:space="preserve"> </w:t>
      </w:r>
      <w:commentRangeEnd w:id="10"/>
      <w:r w:rsidR="000B67FD">
        <w:rPr>
          <w:rStyle w:val="CommentReference"/>
        </w:rPr>
        <w:commentReference w:id="10"/>
      </w:r>
      <w:r w:rsidR="00D540A4" w:rsidRPr="004F7107">
        <w:rPr>
          <w:rFonts w:ascii="Georgia" w:hAnsi="Georgia"/>
          <w:sz w:val="22"/>
          <w:szCs w:val="22"/>
        </w:rPr>
        <w:t>for our classification</w:t>
      </w:r>
      <w:r>
        <w:rPr>
          <w:rFonts w:ascii="Georgia" w:hAnsi="Georgia"/>
          <w:sz w:val="22"/>
          <w:szCs w:val="22"/>
        </w:rPr>
        <w:t>,</w:t>
      </w:r>
      <w:r w:rsidR="00D540A4" w:rsidRPr="004F7107">
        <w:rPr>
          <w:rFonts w:ascii="Georgia" w:hAnsi="Georgia"/>
          <w:sz w:val="22"/>
          <w:szCs w:val="22"/>
        </w:rPr>
        <w:t xml:space="preserve"> we selected </w:t>
      </w:r>
      <w:r w:rsidR="00E94F9A">
        <w:rPr>
          <w:rFonts w:ascii="Georgia" w:hAnsi="Georgia"/>
          <w:sz w:val="22"/>
          <w:szCs w:val="22"/>
        </w:rPr>
        <w:t xml:space="preserve">the </w:t>
      </w:r>
      <w:r w:rsidR="00D540A4" w:rsidRPr="004F7107">
        <w:rPr>
          <w:rFonts w:ascii="Georgia" w:hAnsi="Georgia"/>
          <w:sz w:val="22"/>
          <w:szCs w:val="22"/>
        </w:rPr>
        <w:t xml:space="preserve">Chinook salmon movement tracks </w:t>
      </w:r>
      <w:del w:id="11" w:author="Andrew Seitz" w:date="2025-05-01T11:03:00Z" w16du:dateUtc="2025-05-01T19:03:00Z">
        <w:r w:rsidR="00D540A4" w:rsidRPr="004F7107" w:rsidDel="000B67FD">
          <w:rPr>
            <w:rFonts w:ascii="Georgia" w:hAnsi="Georgia"/>
            <w:sz w:val="22"/>
            <w:szCs w:val="22"/>
          </w:rPr>
          <w:delText xml:space="preserve">collected by Courtney and Seitz between 2013 and 2022 </w:delText>
        </w:r>
      </w:del>
      <w:r w:rsidR="00D540A4" w:rsidRPr="004F7107">
        <w:rPr>
          <w:rFonts w:ascii="Georgia" w:hAnsi="Georgia"/>
          <w:sz w:val="22"/>
          <w:szCs w:val="22"/>
        </w:rPr>
        <w:t>(Seitz, 202</w:t>
      </w:r>
      <w:r w:rsidR="000D4770">
        <w:rPr>
          <w:rFonts w:ascii="Georgia" w:hAnsi="Georgia"/>
          <w:sz w:val="22"/>
          <w:szCs w:val="22"/>
        </w:rPr>
        <w:t>4</w:t>
      </w:r>
      <w:r w:rsidR="00D540A4" w:rsidRPr="004F7107">
        <w:rPr>
          <w:rFonts w:ascii="Georgia" w:hAnsi="Georgia"/>
          <w:sz w:val="22"/>
          <w:szCs w:val="22"/>
        </w:rPr>
        <w:t>)</w:t>
      </w:r>
      <w:r w:rsidR="00E94F9A">
        <w:rPr>
          <w:rFonts w:ascii="Georgia" w:hAnsi="Georgia"/>
          <w:sz w:val="22"/>
          <w:szCs w:val="22"/>
        </w:rPr>
        <w:t xml:space="preserve"> </w:t>
      </w:r>
      <w:commentRangeStart w:id="12"/>
      <w:r w:rsidR="00E94F9A">
        <w:rPr>
          <w:rFonts w:ascii="Georgia" w:hAnsi="Georgia"/>
          <w:sz w:val="22"/>
          <w:szCs w:val="22"/>
        </w:rPr>
        <w:t>as they have the distinct advantages of being fisheries independent and giving a comprehensive view of depth occupancy throughout tag deployment no matter where the fish may go</w:t>
      </w:r>
      <w:r w:rsidR="00D540A4" w:rsidRPr="004F7107">
        <w:rPr>
          <w:rFonts w:ascii="Georgia" w:hAnsi="Georgia"/>
          <w:sz w:val="22"/>
          <w:szCs w:val="22"/>
        </w:rPr>
        <w:t xml:space="preserve">. </w:t>
      </w:r>
      <w:commentRangeEnd w:id="12"/>
      <w:r w:rsidR="000B67FD">
        <w:rPr>
          <w:rStyle w:val="CommentReference"/>
        </w:rPr>
        <w:commentReference w:id="12"/>
      </w:r>
      <w:r w:rsidR="00E94F9A">
        <w:rPr>
          <w:rFonts w:ascii="Georgia" w:hAnsi="Georgia"/>
          <w:sz w:val="22"/>
          <w:szCs w:val="22"/>
        </w:rPr>
        <w:t>These tracks</w:t>
      </w:r>
      <w:r w:rsidR="00D540A4" w:rsidRPr="004F7107">
        <w:rPr>
          <w:rFonts w:ascii="Georgia" w:hAnsi="Georgia"/>
          <w:sz w:val="22"/>
          <w:szCs w:val="22"/>
        </w:rPr>
        <w:t xml:space="preserve"> were obtained using pop-up satellite archival tags </w:t>
      </w:r>
      <w:del w:id="13" w:author="Andrew Seitz" w:date="2025-05-01T11:04:00Z" w16du:dateUtc="2025-05-01T19:04:00Z">
        <w:r w:rsidR="00D540A4" w:rsidRPr="004F7107" w:rsidDel="000B67FD">
          <w:rPr>
            <w:rFonts w:ascii="Georgia" w:hAnsi="Georgia"/>
            <w:sz w:val="22"/>
            <w:szCs w:val="22"/>
          </w:rPr>
          <w:delText xml:space="preserve">which </w:delText>
        </w:r>
      </w:del>
      <w:ins w:id="14" w:author="Andrew Seitz" w:date="2025-05-01T11:04:00Z" w16du:dateUtc="2025-05-01T19:04:00Z">
        <w:r w:rsidR="000B67FD">
          <w:rPr>
            <w:rFonts w:ascii="Georgia" w:hAnsi="Georgia"/>
            <w:sz w:val="22"/>
            <w:szCs w:val="22"/>
          </w:rPr>
          <w:t>that</w:t>
        </w:r>
        <w:r w:rsidR="000B67FD" w:rsidRPr="004F7107">
          <w:rPr>
            <w:rFonts w:ascii="Georgia" w:hAnsi="Georgia"/>
            <w:sz w:val="22"/>
            <w:szCs w:val="22"/>
          </w:rPr>
          <w:t xml:space="preserve"> </w:t>
        </w:r>
      </w:ins>
      <w:r w:rsidR="00D540A4" w:rsidRPr="004F7107">
        <w:rPr>
          <w:rFonts w:ascii="Georgia" w:hAnsi="Georgia"/>
          <w:sz w:val="22"/>
          <w:szCs w:val="22"/>
        </w:rPr>
        <w:t>collect temperature,</w:t>
      </w:r>
      <w:ins w:id="15" w:author="Andrew Seitz" w:date="2025-05-01T11:05:00Z" w16du:dateUtc="2025-05-01T19:05:00Z">
        <w:r w:rsidR="000B67FD">
          <w:rPr>
            <w:rFonts w:ascii="Georgia" w:hAnsi="Georgia"/>
            <w:sz w:val="22"/>
            <w:szCs w:val="22"/>
          </w:rPr>
          <w:t xml:space="preserve"> ambient</w:t>
        </w:r>
      </w:ins>
      <w:r w:rsidR="00D540A4" w:rsidRPr="004F7107">
        <w:rPr>
          <w:rFonts w:ascii="Georgia" w:hAnsi="Georgia"/>
          <w:sz w:val="22"/>
          <w:szCs w:val="22"/>
        </w:rPr>
        <w:t xml:space="preserve"> light </w:t>
      </w:r>
      <w:del w:id="16" w:author="Andrew Seitz" w:date="2025-05-01T11:05:00Z" w16du:dateUtc="2025-05-01T19:05:00Z">
        <w:r w:rsidR="00D540A4" w:rsidRPr="004F7107" w:rsidDel="000B67FD">
          <w:rPr>
            <w:rFonts w:ascii="Georgia" w:hAnsi="Georgia"/>
            <w:sz w:val="22"/>
            <w:szCs w:val="22"/>
          </w:rPr>
          <w:delText>level</w:delText>
        </w:r>
      </w:del>
      <w:ins w:id="17" w:author="Andrew Seitz" w:date="2025-05-01T11:05:00Z" w16du:dateUtc="2025-05-01T19:05:00Z">
        <w:r w:rsidR="000B67FD">
          <w:rPr>
            <w:rFonts w:ascii="Georgia" w:hAnsi="Georgia"/>
            <w:sz w:val="22"/>
            <w:szCs w:val="22"/>
          </w:rPr>
          <w:t>intensity</w:t>
        </w:r>
      </w:ins>
      <w:r w:rsidR="00D540A4" w:rsidRPr="004F7107">
        <w:rPr>
          <w:rFonts w:ascii="Georgia" w:hAnsi="Georgia"/>
          <w:sz w:val="22"/>
          <w:szCs w:val="22"/>
        </w:rPr>
        <w:t>, and depth information at specified (sub day) intervals</w:t>
      </w:r>
      <w:r w:rsidR="00E94F9A">
        <w:rPr>
          <w:rFonts w:ascii="Georgia" w:hAnsi="Georgia"/>
          <w:sz w:val="22"/>
          <w:szCs w:val="22"/>
        </w:rPr>
        <w:t xml:space="preserve"> during deployment and then release from the fish, surface, and transmit data over satellite. </w:t>
      </w:r>
      <w:r w:rsidR="00D540A4" w:rsidRPr="004F7107">
        <w:rPr>
          <w:rFonts w:ascii="Georgia" w:hAnsi="Georgia"/>
          <w:sz w:val="22"/>
          <w:szCs w:val="22"/>
        </w:rPr>
        <w:t>While the data is sampled at a sub-minute interval</w:t>
      </w:r>
      <w:r>
        <w:rPr>
          <w:rFonts w:ascii="Georgia" w:hAnsi="Georgia"/>
          <w:sz w:val="22"/>
          <w:szCs w:val="22"/>
        </w:rPr>
        <w:t>,</w:t>
      </w:r>
      <w:r w:rsidR="00D540A4" w:rsidRPr="004F7107">
        <w:rPr>
          <w:rFonts w:ascii="Georgia" w:hAnsi="Georgia"/>
          <w:sz w:val="22"/>
          <w:szCs w:val="22"/>
        </w:rPr>
        <w:t xml:space="preserve"> the data </w:t>
      </w:r>
      <w:commentRangeStart w:id="18"/>
      <w:r w:rsidR="00D540A4" w:rsidRPr="004F7107">
        <w:rPr>
          <w:rFonts w:ascii="Georgia" w:hAnsi="Georgia"/>
          <w:sz w:val="22"/>
          <w:szCs w:val="22"/>
        </w:rPr>
        <w:t xml:space="preserve">is aggregated to a </w:t>
      </w:r>
      <w:r w:rsidRPr="004F7107">
        <w:rPr>
          <w:rFonts w:ascii="Georgia" w:hAnsi="Georgia"/>
          <w:sz w:val="22"/>
          <w:szCs w:val="22"/>
        </w:rPr>
        <w:t>15-minute</w:t>
      </w:r>
      <w:r w:rsidR="00D540A4" w:rsidRPr="004F7107">
        <w:rPr>
          <w:rFonts w:ascii="Georgia" w:hAnsi="Georgia"/>
          <w:sz w:val="22"/>
          <w:szCs w:val="22"/>
        </w:rPr>
        <w:t xml:space="preserve"> period</w:t>
      </w:r>
      <w:commentRangeEnd w:id="18"/>
      <w:r w:rsidR="002F1053">
        <w:rPr>
          <w:rStyle w:val="CommentReference"/>
        </w:rPr>
        <w:commentReference w:id="18"/>
      </w:r>
      <w:r w:rsidR="00D540A4" w:rsidRPr="004F7107">
        <w:rPr>
          <w:rFonts w:ascii="Georgia" w:hAnsi="Georgia"/>
          <w:sz w:val="22"/>
          <w:szCs w:val="22"/>
        </w:rPr>
        <w:t xml:space="preserve"> before being </w:t>
      </w:r>
      <w:commentRangeStart w:id="19"/>
      <w:r>
        <w:rPr>
          <w:rFonts w:ascii="Georgia" w:hAnsi="Georgia"/>
          <w:sz w:val="22"/>
          <w:szCs w:val="22"/>
        </w:rPr>
        <w:t>uploaded</w:t>
      </w:r>
      <w:r w:rsidR="00D540A4" w:rsidRPr="004F7107">
        <w:rPr>
          <w:rFonts w:ascii="Georgia" w:hAnsi="Georgia"/>
          <w:sz w:val="22"/>
          <w:szCs w:val="22"/>
        </w:rPr>
        <w:t xml:space="preserve"> to conserve battery power</w:t>
      </w:r>
      <w:commentRangeEnd w:id="19"/>
      <w:r w:rsidR="000B67FD">
        <w:rPr>
          <w:rStyle w:val="CommentReference"/>
        </w:rPr>
        <w:commentReference w:id="19"/>
      </w:r>
      <w:r w:rsidR="00D540A4" w:rsidRPr="004F7107">
        <w:rPr>
          <w:rFonts w:ascii="Georgia" w:hAnsi="Georgia"/>
          <w:sz w:val="22"/>
          <w:szCs w:val="22"/>
        </w:rPr>
        <w:t>. Th</w:t>
      </w:r>
      <w:r>
        <w:rPr>
          <w:rFonts w:ascii="Georgia" w:hAnsi="Georgia"/>
          <w:sz w:val="22"/>
          <w:szCs w:val="22"/>
        </w:rPr>
        <w:t>e</w:t>
      </w:r>
      <w:r w:rsidR="00D540A4" w:rsidRPr="004F7107">
        <w:rPr>
          <w:rFonts w:ascii="Georgia" w:hAnsi="Georgia"/>
          <w:sz w:val="22"/>
          <w:szCs w:val="22"/>
        </w:rPr>
        <w:t xml:space="preserve"> data is then passed through a proprietary algorithm from Wildlife Computers </w:t>
      </w:r>
      <w:r>
        <w:rPr>
          <w:rFonts w:ascii="Georgia" w:hAnsi="Georgia"/>
          <w:sz w:val="22"/>
          <w:szCs w:val="22"/>
        </w:rPr>
        <w:t xml:space="preserve">that determines </w:t>
      </w:r>
      <w:r w:rsidR="00D540A4" w:rsidRPr="004F7107">
        <w:rPr>
          <w:rFonts w:ascii="Georgia" w:hAnsi="Georgia"/>
          <w:sz w:val="22"/>
          <w:szCs w:val="22"/>
        </w:rPr>
        <w:t xml:space="preserve">likely longitude and latitude during each day of monitoring (Wildlife Computers, </w:t>
      </w:r>
      <w:commentRangeStart w:id="20"/>
      <w:commentRangeStart w:id="21"/>
      <w:r w:rsidR="00D540A4" w:rsidRPr="004F7107">
        <w:rPr>
          <w:rFonts w:ascii="Georgia" w:hAnsi="Georgia"/>
          <w:sz w:val="22"/>
          <w:szCs w:val="22"/>
        </w:rPr>
        <w:t>2025</w:t>
      </w:r>
      <w:commentRangeEnd w:id="20"/>
      <w:r w:rsidR="002F1053">
        <w:rPr>
          <w:rStyle w:val="CommentReference"/>
        </w:rPr>
        <w:commentReference w:id="20"/>
      </w:r>
      <w:commentRangeEnd w:id="21"/>
      <w:r w:rsidR="002F1053">
        <w:rPr>
          <w:rStyle w:val="CommentReference"/>
        </w:rPr>
        <w:commentReference w:id="21"/>
      </w:r>
      <w:r w:rsidR="00D540A4" w:rsidRPr="004F7107">
        <w:rPr>
          <w:rFonts w:ascii="Georgia" w:hAnsi="Georgia"/>
          <w:sz w:val="22"/>
          <w:szCs w:val="22"/>
        </w:rPr>
        <w:t>).</w:t>
      </w:r>
      <w:del w:id="22" w:author="Andrew Seitz" w:date="2025-05-01T11:10:00Z" w16du:dateUtc="2025-05-01T19:10:00Z">
        <w:r w:rsidR="00D540A4" w:rsidRPr="004F7107" w:rsidDel="002F1053">
          <w:rPr>
            <w:rFonts w:ascii="Georgia" w:hAnsi="Georgia"/>
            <w:sz w:val="22"/>
            <w:szCs w:val="22"/>
          </w:rPr>
          <w:delText xml:space="preserve"> </w:delText>
        </w:r>
      </w:del>
    </w:p>
    <w:p w14:paraId="3F634F8A" w14:textId="77777777" w:rsidR="002F1053" w:rsidRDefault="002F1053" w:rsidP="0067409F">
      <w:pPr>
        <w:rPr>
          <w:ins w:id="23" w:author="Andrew Seitz" w:date="2025-05-01T11:10:00Z" w16du:dateUtc="2025-05-01T19:10:00Z"/>
          <w:rFonts w:ascii="Georgia" w:hAnsi="Georgia"/>
          <w:sz w:val="22"/>
          <w:szCs w:val="22"/>
        </w:rPr>
      </w:pPr>
    </w:p>
    <w:p w14:paraId="59ABDA6A" w14:textId="6834746C" w:rsidR="00D540A4" w:rsidRPr="004F7107" w:rsidRDefault="00D540A4" w:rsidP="0067409F">
      <w:pPr>
        <w:rPr>
          <w:rFonts w:ascii="Georgia" w:hAnsi="Georgia"/>
          <w:sz w:val="22"/>
          <w:szCs w:val="22"/>
        </w:rPr>
      </w:pPr>
      <w:commentRangeStart w:id="24"/>
      <w:r w:rsidRPr="004F7107">
        <w:rPr>
          <w:rFonts w:ascii="Georgia" w:hAnsi="Georgia"/>
          <w:sz w:val="22"/>
          <w:szCs w:val="22"/>
        </w:rPr>
        <w:t xml:space="preserve">Fish were caught </w:t>
      </w:r>
      <w:r w:rsidR="000D4770">
        <w:rPr>
          <w:rFonts w:ascii="Georgia" w:hAnsi="Georgia"/>
          <w:sz w:val="22"/>
          <w:szCs w:val="22"/>
        </w:rPr>
        <w:t xml:space="preserve">and tagged </w:t>
      </w:r>
      <w:r w:rsidRPr="004F7107">
        <w:rPr>
          <w:rFonts w:ascii="Georgia" w:hAnsi="Georgia"/>
          <w:sz w:val="22"/>
          <w:szCs w:val="22"/>
        </w:rPr>
        <w:t>near Dutch Harbor, AK</w:t>
      </w:r>
      <w:del w:id="25" w:author="Andrew Seitz" w:date="2025-05-01T11:09:00Z" w16du:dateUtc="2025-05-01T19:09:00Z">
        <w:r w:rsidRPr="004F7107" w:rsidDel="002F1053">
          <w:rPr>
            <w:rFonts w:ascii="Georgia" w:hAnsi="Georgia"/>
            <w:sz w:val="22"/>
            <w:szCs w:val="22"/>
          </w:rPr>
          <w:delText xml:space="preserve"> and</w:delText>
        </w:r>
      </w:del>
      <w:ins w:id="26" w:author="Andrew Seitz" w:date="2025-05-01T11:09:00Z" w16du:dateUtc="2025-05-01T19:09:00Z">
        <w:r w:rsidR="002F1053">
          <w:rPr>
            <w:rFonts w:ascii="Georgia" w:hAnsi="Georgia"/>
            <w:sz w:val="22"/>
            <w:szCs w:val="22"/>
          </w:rPr>
          <w:t>,</w:t>
        </w:r>
      </w:ins>
      <w:r w:rsidRPr="004F7107">
        <w:rPr>
          <w:rFonts w:ascii="Georgia" w:hAnsi="Georgia"/>
          <w:sz w:val="22"/>
          <w:szCs w:val="22"/>
        </w:rPr>
        <w:t xml:space="preserve"> Chignik, AK (n=</w:t>
      </w:r>
      <w:proofErr w:type="spellStart"/>
      <w:r w:rsidR="000D4770">
        <w:rPr>
          <w:rFonts w:ascii="Georgia" w:hAnsi="Georgia"/>
          <w:sz w:val="22"/>
          <w:szCs w:val="22"/>
        </w:rPr>
        <w:t>tbd</w:t>
      </w:r>
      <w:proofErr w:type="spellEnd"/>
      <w:r w:rsidRPr="004F7107">
        <w:rPr>
          <w:rFonts w:ascii="Georgia" w:hAnsi="Georgia"/>
          <w:sz w:val="22"/>
          <w:szCs w:val="22"/>
        </w:rPr>
        <w:t>), Homer, AK (n=</w:t>
      </w:r>
      <w:proofErr w:type="spellStart"/>
      <w:r w:rsidR="000D4770">
        <w:rPr>
          <w:rFonts w:ascii="Georgia" w:hAnsi="Georgia"/>
          <w:sz w:val="22"/>
          <w:szCs w:val="22"/>
        </w:rPr>
        <w:t>tbd</w:t>
      </w:r>
      <w:proofErr w:type="spellEnd"/>
      <w:r w:rsidRPr="004F7107">
        <w:rPr>
          <w:rFonts w:ascii="Georgia" w:hAnsi="Georgia"/>
          <w:sz w:val="22"/>
          <w:szCs w:val="22"/>
        </w:rPr>
        <w:t>), Kodiak, AK (n=</w:t>
      </w:r>
      <w:proofErr w:type="spellStart"/>
      <w:r w:rsidR="000D4770">
        <w:rPr>
          <w:rFonts w:ascii="Georgia" w:hAnsi="Georgia"/>
          <w:sz w:val="22"/>
          <w:szCs w:val="22"/>
        </w:rPr>
        <w:t>tbd</w:t>
      </w:r>
      <w:proofErr w:type="spellEnd"/>
      <w:r w:rsidRPr="004F7107">
        <w:rPr>
          <w:rFonts w:ascii="Georgia" w:hAnsi="Georgia"/>
          <w:sz w:val="22"/>
          <w:szCs w:val="22"/>
        </w:rPr>
        <w:t>), Yakutat, AK (n=</w:t>
      </w:r>
      <w:proofErr w:type="spellStart"/>
      <w:r w:rsidR="000D4770">
        <w:rPr>
          <w:rFonts w:ascii="Georgia" w:hAnsi="Georgia"/>
          <w:sz w:val="22"/>
          <w:szCs w:val="22"/>
        </w:rPr>
        <w:t>tbd</w:t>
      </w:r>
      <w:proofErr w:type="spellEnd"/>
      <w:r w:rsidRPr="004F7107">
        <w:rPr>
          <w:rFonts w:ascii="Georgia" w:hAnsi="Georgia"/>
          <w:sz w:val="22"/>
          <w:szCs w:val="22"/>
        </w:rPr>
        <w:t>), Sitka, AK (n=</w:t>
      </w:r>
      <w:proofErr w:type="spellStart"/>
      <w:r w:rsidR="000D4770">
        <w:rPr>
          <w:rFonts w:ascii="Georgia" w:hAnsi="Georgia"/>
          <w:sz w:val="22"/>
          <w:szCs w:val="22"/>
        </w:rPr>
        <w:t>tbd</w:t>
      </w:r>
      <w:proofErr w:type="spellEnd"/>
      <w:r w:rsidRPr="004F7107">
        <w:rPr>
          <w:rFonts w:ascii="Georgia" w:hAnsi="Georgia"/>
          <w:sz w:val="22"/>
          <w:szCs w:val="22"/>
        </w:rPr>
        <w:t xml:space="preserve">), and </w:t>
      </w:r>
      <w:r w:rsidR="00E94F9A">
        <w:rPr>
          <w:rFonts w:ascii="Georgia" w:hAnsi="Georgia"/>
          <w:sz w:val="22"/>
          <w:szCs w:val="22"/>
        </w:rPr>
        <w:t xml:space="preserve">in </w:t>
      </w:r>
      <w:r w:rsidRPr="004F7107">
        <w:rPr>
          <w:rFonts w:ascii="Georgia" w:hAnsi="Georgia"/>
          <w:sz w:val="22"/>
          <w:szCs w:val="22"/>
        </w:rPr>
        <w:t>the Eastern Bering Sea (n=</w:t>
      </w:r>
      <w:proofErr w:type="spellStart"/>
      <w:r w:rsidR="000D4770">
        <w:rPr>
          <w:rFonts w:ascii="Georgia" w:hAnsi="Georgia"/>
          <w:sz w:val="22"/>
          <w:szCs w:val="22"/>
        </w:rPr>
        <w:t>tbd</w:t>
      </w:r>
      <w:proofErr w:type="spellEnd"/>
      <w:r w:rsidRPr="004F7107">
        <w:rPr>
          <w:rFonts w:ascii="Georgia" w:hAnsi="Georgia"/>
          <w:sz w:val="22"/>
          <w:szCs w:val="22"/>
        </w:rPr>
        <w:t xml:space="preserve">). In the EBS they were caught via </w:t>
      </w:r>
      <w:commentRangeStart w:id="27"/>
      <w:r w:rsidRPr="004F7107">
        <w:rPr>
          <w:rFonts w:ascii="Georgia" w:hAnsi="Georgia"/>
          <w:sz w:val="22"/>
          <w:szCs w:val="22"/>
        </w:rPr>
        <w:t>midwater trawl</w:t>
      </w:r>
      <w:commentRangeEnd w:id="27"/>
      <w:r w:rsidR="002F1053">
        <w:rPr>
          <w:rStyle w:val="CommentReference"/>
        </w:rPr>
        <w:commentReference w:id="27"/>
      </w:r>
      <w:r w:rsidRPr="004F7107">
        <w:rPr>
          <w:rFonts w:ascii="Georgia" w:hAnsi="Georgia"/>
          <w:sz w:val="22"/>
          <w:szCs w:val="22"/>
        </w:rPr>
        <w:t xml:space="preserve"> or by hook</w:t>
      </w:r>
      <w:ins w:id="28" w:author="Andrew Seitz" w:date="2025-05-01T11:09:00Z" w16du:dateUtc="2025-05-01T19:09:00Z">
        <w:r w:rsidR="002F1053">
          <w:rPr>
            <w:rFonts w:ascii="Georgia" w:hAnsi="Georgia"/>
            <w:sz w:val="22"/>
            <w:szCs w:val="22"/>
          </w:rPr>
          <w:t xml:space="preserve"> and line</w:t>
        </w:r>
      </w:ins>
      <w:r w:rsidRPr="004F7107">
        <w:rPr>
          <w:rFonts w:ascii="Georgia" w:hAnsi="Georgia"/>
          <w:sz w:val="22"/>
          <w:szCs w:val="22"/>
        </w:rPr>
        <w:t xml:space="preserve"> </w:t>
      </w:r>
      <w:r w:rsidR="00E94F9A">
        <w:rPr>
          <w:rFonts w:ascii="Georgia" w:hAnsi="Georgia"/>
          <w:sz w:val="22"/>
          <w:szCs w:val="22"/>
        </w:rPr>
        <w:t xml:space="preserve">whereas </w:t>
      </w:r>
      <w:r w:rsidRPr="004F7107">
        <w:rPr>
          <w:rFonts w:ascii="Georgia" w:hAnsi="Georgia"/>
          <w:sz w:val="22"/>
          <w:szCs w:val="22"/>
        </w:rPr>
        <w:t xml:space="preserve">all other catches </w:t>
      </w:r>
      <w:r w:rsidR="00E94F9A">
        <w:rPr>
          <w:rFonts w:ascii="Georgia" w:hAnsi="Georgia"/>
          <w:sz w:val="22"/>
          <w:szCs w:val="22"/>
        </w:rPr>
        <w:t>happened</w:t>
      </w:r>
      <w:r w:rsidRPr="004F7107">
        <w:rPr>
          <w:rFonts w:ascii="Georgia" w:hAnsi="Georgia"/>
          <w:sz w:val="22"/>
          <w:szCs w:val="22"/>
        </w:rPr>
        <w:t xml:space="preserve"> by hook and line (Seitz, 2023). Fork length varied from 62-100cm. </w:t>
      </w:r>
      <w:r w:rsidR="00070B49">
        <w:rPr>
          <w:rFonts w:ascii="Georgia" w:hAnsi="Georgia"/>
          <w:sz w:val="22"/>
          <w:szCs w:val="22"/>
        </w:rPr>
        <w:t xml:space="preserve">In total this amounted to </w:t>
      </w:r>
      <w:r w:rsidR="00070B49" w:rsidRPr="00070B49">
        <w:rPr>
          <w:rFonts w:ascii="Georgia" w:hAnsi="Georgia"/>
          <w:sz w:val="22"/>
          <w:szCs w:val="22"/>
        </w:rPr>
        <w:t>7</w:t>
      </w:r>
      <w:r w:rsidR="00070B49">
        <w:rPr>
          <w:rFonts w:ascii="Georgia" w:hAnsi="Georgia"/>
          <w:sz w:val="22"/>
          <w:szCs w:val="22"/>
        </w:rPr>
        <w:t>,</w:t>
      </w:r>
      <w:r w:rsidR="00070B49" w:rsidRPr="00070B49">
        <w:rPr>
          <w:rFonts w:ascii="Georgia" w:hAnsi="Georgia"/>
          <w:sz w:val="22"/>
          <w:szCs w:val="22"/>
        </w:rPr>
        <w:t xml:space="preserve">532 </w:t>
      </w:r>
      <w:r w:rsidR="00070B49">
        <w:rPr>
          <w:rFonts w:ascii="Georgia" w:hAnsi="Georgia"/>
          <w:sz w:val="22"/>
          <w:szCs w:val="22"/>
        </w:rPr>
        <w:t>observation days across all fish.</w:t>
      </w:r>
      <w:commentRangeEnd w:id="24"/>
      <w:r w:rsidR="002F1053">
        <w:rPr>
          <w:rStyle w:val="CommentReference"/>
        </w:rPr>
        <w:commentReference w:id="24"/>
      </w:r>
    </w:p>
    <w:p w14:paraId="4571DE87" w14:textId="77777777" w:rsidR="00D540A4" w:rsidRPr="004F7107" w:rsidRDefault="00D540A4" w:rsidP="0067409F">
      <w:pPr>
        <w:rPr>
          <w:rFonts w:ascii="Georgia" w:hAnsi="Georgia"/>
          <w:sz w:val="22"/>
          <w:szCs w:val="22"/>
        </w:rPr>
      </w:pPr>
    </w:p>
    <w:p w14:paraId="389A1B5F" w14:textId="4732EB70" w:rsidR="00DC494B" w:rsidRPr="004F7107" w:rsidRDefault="00D540A4" w:rsidP="0067409F">
      <w:pPr>
        <w:rPr>
          <w:rFonts w:ascii="Georgia" w:hAnsi="Georgia"/>
          <w:sz w:val="22"/>
          <w:szCs w:val="22"/>
        </w:rPr>
      </w:pPr>
      <w:del w:id="29" w:author="Andrew Seitz" w:date="2025-05-01T11:11:00Z" w16du:dateUtc="2025-05-01T19:11:00Z">
        <w:r w:rsidRPr="004F7107" w:rsidDel="002F1053">
          <w:rPr>
            <w:rFonts w:ascii="Georgia" w:hAnsi="Georgia"/>
            <w:sz w:val="22"/>
            <w:szCs w:val="22"/>
          </w:rPr>
          <w:delText>A few tags were recovered, giving access to the full frequency data streams</w:delText>
        </w:r>
        <w:r w:rsidR="00007B65" w:rsidDel="002F1053">
          <w:rPr>
            <w:rFonts w:ascii="Georgia" w:hAnsi="Georgia"/>
            <w:sz w:val="22"/>
            <w:szCs w:val="22"/>
          </w:rPr>
          <w:delText>.</w:delText>
        </w:r>
        <w:r w:rsidRPr="004F7107" w:rsidDel="002F1053">
          <w:rPr>
            <w:rFonts w:ascii="Georgia" w:hAnsi="Georgia"/>
            <w:sz w:val="22"/>
            <w:szCs w:val="22"/>
          </w:rPr>
          <w:delText xml:space="preserve"> </w:delText>
        </w:r>
      </w:del>
      <w:r w:rsidR="00007B65">
        <w:rPr>
          <w:rFonts w:ascii="Georgia" w:hAnsi="Georgia"/>
          <w:sz w:val="22"/>
          <w:szCs w:val="22"/>
        </w:rPr>
        <w:t>In</w:t>
      </w:r>
      <w:r w:rsidRPr="004F7107">
        <w:rPr>
          <w:rFonts w:ascii="Georgia" w:hAnsi="Georgia"/>
          <w:sz w:val="22"/>
          <w:szCs w:val="22"/>
        </w:rPr>
        <w:t xml:space="preserve"> </w:t>
      </w:r>
      <w:r w:rsidR="00007B65">
        <w:rPr>
          <w:rFonts w:ascii="Georgia" w:hAnsi="Georgia"/>
          <w:sz w:val="22"/>
          <w:szCs w:val="22"/>
        </w:rPr>
        <w:t>comparing those data</w:t>
      </w:r>
      <w:r w:rsidRPr="004F7107">
        <w:rPr>
          <w:rFonts w:ascii="Georgia" w:hAnsi="Georgia"/>
          <w:sz w:val="22"/>
          <w:szCs w:val="22"/>
        </w:rPr>
        <w:t xml:space="preserve"> with the aggregated data </w:t>
      </w:r>
      <w:r w:rsidR="00007B65">
        <w:rPr>
          <w:rFonts w:ascii="Georgia" w:hAnsi="Georgia"/>
          <w:sz w:val="22"/>
          <w:szCs w:val="22"/>
        </w:rPr>
        <w:t>received over satellite</w:t>
      </w:r>
      <w:r w:rsidR="00B562D4">
        <w:rPr>
          <w:rFonts w:ascii="Georgia" w:hAnsi="Georgia"/>
          <w:sz w:val="22"/>
          <w:szCs w:val="22"/>
        </w:rPr>
        <w:t>,</w:t>
      </w:r>
      <w:r w:rsidR="00007B65">
        <w:rPr>
          <w:rFonts w:ascii="Georgia" w:hAnsi="Georgia"/>
          <w:sz w:val="22"/>
          <w:szCs w:val="22"/>
        </w:rPr>
        <w:t xml:space="preserve"> </w:t>
      </w:r>
      <w:r w:rsidRPr="004F7107">
        <w:rPr>
          <w:rFonts w:ascii="Georgia" w:hAnsi="Georgia"/>
          <w:sz w:val="22"/>
          <w:szCs w:val="22"/>
        </w:rPr>
        <w:t xml:space="preserve">it was determined that the measurements uploaded only provide a sense of the central tendency of the fish during that </w:t>
      </w:r>
      <w:r w:rsidR="00007B65" w:rsidRPr="004F7107">
        <w:rPr>
          <w:rFonts w:ascii="Georgia" w:hAnsi="Georgia"/>
          <w:sz w:val="22"/>
          <w:szCs w:val="22"/>
        </w:rPr>
        <w:t>time</w:t>
      </w:r>
      <w:r w:rsidRPr="004F7107">
        <w:rPr>
          <w:rFonts w:ascii="Georgia" w:hAnsi="Georgia"/>
          <w:sz w:val="22"/>
          <w:szCs w:val="22"/>
        </w:rPr>
        <w:t xml:space="preserve">. Therefore, </w:t>
      </w:r>
      <w:r w:rsidR="00007B65">
        <w:rPr>
          <w:rFonts w:ascii="Georgia" w:hAnsi="Georgia"/>
          <w:sz w:val="22"/>
          <w:szCs w:val="22"/>
        </w:rPr>
        <w:t>to</w:t>
      </w:r>
      <w:r w:rsidRPr="004F7107">
        <w:rPr>
          <w:rFonts w:ascii="Georgia" w:hAnsi="Georgia"/>
          <w:sz w:val="22"/>
          <w:szCs w:val="22"/>
        </w:rPr>
        <w:t xml:space="preserve"> prevent over-representing the precision of the uploaded data we sampled depth measurements from a normal distribution centered at the uploaded depth with a standard deviation </w:t>
      </w:r>
      <w:r w:rsidR="00007B65">
        <w:rPr>
          <w:rFonts w:ascii="Georgia" w:hAnsi="Georgia"/>
          <w:sz w:val="22"/>
          <w:szCs w:val="22"/>
        </w:rPr>
        <w:t>equal to</w:t>
      </w:r>
      <w:r w:rsidRPr="004F7107">
        <w:rPr>
          <w:rFonts w:ascii="Georgia" w:hAnsi="Georgia"/>
          <w:sz w:val="22"/>
          <w:szCs w:val="22"/>
        </w:rPr>
        <w:t xml:space="preserve"> 10% of </w:t>
      </w:r>
      <w:r w:rsidR="00007B65">
        <w:rPr>
          <w:rFonts w:ascii="Georgia" w:hAnsi="Georgia"/>
          <w:sz w:val="22"/>
          <w:szCs w:val="22"/>
        </w:rPr>
        <w:t xml:space="preserve">the </w:t>
      </w:r>
      <w:r w:rsidRPr="004F7107">
        <w:rPr>
          <w:rFonts w:ascii="Georgia" w:hAnsi="Georgia"/>
          <w:sz w:val="22"/>
          <w:szCs w:val="22"/>
        </w:rPr>
        <w:t xml:space="preserve">uploaded depth. </w:t>
      </w:r>
    </w:p>
    <w:p w14:paraId="56D2ABF8" w14:textId="77777777" w:rsidR="00DC494B" w:rsidRPr="004F7107" w:rsidRDefault="00DC494B" w:rsidP="0067409F">
      <w:pPr>
        <w:rPr>
          <w:rFonts w:ascii="Georgia" w:hAnsi="Georgia"/>
          <w:sz w:val="22"/>
          <w:szCs w:val="22"/>
        </w:rPr>
      </w:pPr>
    </w:p>
    <w:p w14:paraId="16087DD7" w14:textId="54B0593A" w:rsidR="00D540A4" w:rsidRPr="004F7107" w:rsidRDefault="003E0A50" w:rsidP="0067409F">
      <w:pPr>
        <w:rPr>
          <w:rFonts w:ascii="Georgia" w:hAnsi="Georgia"/>
          <w:sz w:val="22"/>
          <w:szCs w:val="22"/>
        </w:rPr>
      </w:pPr>
      <w:r>
        <w:rPr>
          <w:rFonts w:ascii="Georgia" w:hAnsi="Georgia"/>
          <w:sz w:val="22"/>
          <w:szCs w:val="22"/>
        </w:rPr>
        <w:t>Tagging data was then standardized for use in classification. We</w:t>
      </w:r>
      <w:r w:rsidR="00D540A4" w:rsidRPr="004F7107">
        <w:rPr>
          <w:rFonts w:ascii="Georgia" w:hAnsi="Georgia"/>
          <w:sz w:val="22"/>
          <w:szCs w:val="22"/>
        </w:rPr>
        <w:t xml:space="preserve"> assigned </w:t>
      </w:r>
      <w:commentRangeStart w:id="30"/>
      <w:r w:rsidR="00D540A4" w:rsidRPr="004F7107">
        <w:rPr>
          <w:rFonts w:ascii="Georgia" w:hAnsi="Georgia"/>
          <w:sz w:val="22"/>
          <w:szCs w:val="22"/>
        </w:rPr>
        <w:t xml:space="preserve">each measurement </w:t>
      </w:r>
      <w:commentRangeEnd w:id="30"/>
      <w:r w:rsidR="002F1053">
        <w:rPr>
          <w:rStyle w:val="CommentReference"/>
        </w:rPr>
        <w:commentReference w:id="30"/>
      </w:r>
      <w:r w:rsidR="00D540A4" w:rsidRPr="004F7107">
        <w:rPr>
          <w:rFonts w:ascii="Georgia" w:hAnsi="Georgia"/>
          <w:sz w:val="22"/>
          <w:szCs w:val="22"/>
        </w:rPr>
        <w:t>to a depth bin in increments of 25, 50, 75, 100, 150, 200, 250, 300, 400, and 500 meters</w:t>
      </w:r>
      <w:r>
        <w:rPr>
          <w:rFonts w:ascii="Georgia" w:hAnsi="Georgia"/>
          <w:sz w:val="22"/>
          <w:szCs w:val="22"/>
        </w:rPr>
        <w:t>.</w:t>
      </w:r>
      <w:r w:rsidR="00D540A4" w:rsidRPr="004F7107">
        <w:rPr>
          <w:rFonts w:ascii="Georgia" w:hAnsi="Georgia"/>
          <w:sz w:val="22"/>
          <w:szCs w:val="22"/>
        </w:rPr>
        <w:t xml:space="preserve"> </w:t>
      </w:r>
      <w:r>
        <w:rPr>
          <w:rFonts w:ascii="Georgia" w:hAnsi="Georgia"/>
          <w:sz w:val="22"/>
          <w:szCs w:val="22"/>
        </w:rPr>
        <w:t>E</w:t>
      </w:r>
      <w:r w:rsidR="00D540A4" w:rsidRPr="004F7107">
        <w:rPr>
          <w:rFonts w:ascii="Georgia" w:hAnsi="Georgia"/>
          <w:sz w:val="22"/>
          <w:szCs w:val="22"/>
        </w:rPr>
        <w:t xml:space="preserve">ach bin indicates its upper bound and does not include depths from </w:t>
      </w:r>
      <w:r>
        <w:rPr>
          <w:rFonts w:ascii="Georgia" w:hAnsi="Georgia"/>
          <w:sz w:val="22"/>
          <w:szCs w:val="22"/>
        </w:rPr>
        <w:t xml:space="preserve">shallower bins. </w:t>
      </w:r>
      <w:commentRangeStart w:id="31"/>
      <w:r>
        <w:rPr>
          <w:rFonts w:ascii="Georgia" w:hAnsi="Georgia"/>
          <w:sz w:val="22"/>
          <w:szCs w:val="22"/>
        </w:rPr>
        <w:t>This gave us an</w:t>
      </w:r>
      <w:r w:rsidR="00D540A4" w:rsidRPr="004F7107">
        <w:rPr>
          <w:rFonts w:ascii="Georgia" w:hAnsi="Georgia"/>
          <w:sz w:val="22"/>
          <w:szCs w:val="22"/>
        </w:rPr>
        <w:t xml:space="preserve"> assigned depth bin for every 15-minute interval during tag deployment for each of the 111 fish used in the study. </w:t>
      </w:r>
      <w:commentRangeEnd w:id="31"/>
      <w:r w:rsidR="002F1053">
        <w:rPr>
          <w:rStyle w:val="CommentReference"/>
        </w:rPr>
        <w:commentReference w:id="31"/>
      </w:r>
      <w:r>
        <w:rPr>
          <w:rFonts w:ascii="Georgia" w:hAnsi="Georgia"/>
          <w:sz w:val="22"/>
          <w:szCs w:val="22"/>
        </w:rPr>
        <w:t>These</w:t>
      </w:r>
      <w:r w:rsidR="00DC494B" w:rsidRPr="004F7107">
        <w:rPr>
          <w:rFonts w:ascii="Georgia" w:hAnsi="Georgia"/>
          <w:sz w:val="22"/>
          <w:szCs w:val="22"/>
        </w:rPr>
        <w:t xml:space="preserve"> depth bins were </w:t>
      </w:r>
      <w:r>
        <w:rPr>
          <w:rFonts w:ascii="Georgia" w:hAnsi="Georgia"/>
          <w:sz w:val="22"/>
          <w:szCs w:val="22"/>
        </w:rPr>
        <w:t xml:space="preserve">then </w:t>
      </w:r>
      <w:r w:rsidR="00DC494B" w:rsidRPr="004F7107">
        <w:rPr>
          <w:rFonts w:ascii="Georgia" w:hAnsi="Georgia"/>
          <w:sz w:val="22"/>
          <w:szCs w:val="22"/>
        </w:rPr>
        <w:t xml:space="preserve">normalized to a decimal between 0 and 1 with bin </w:t>
      </w:r>
      <w:r w:rsidR="00DC494B" w:rsidRPr="004F7107">
        <w:rPr>
          <w:rFonts w:ascii="Georgia" w:hAnsi="Georgia"/>
          <w:sz w:val="22"/>
          <w:szCs w:val="22"/>
        </w:rPr>
        <w:lastRenderedPageBreak/>
        <w:t xml:space="preserve">25 corresponding to 0.1, 50 to 0.2, and so on. </w:t>
      </w:r>
      <w:r>
        <w:rPr>
          <w:rFonts w:ascii="Georgia" w:hAnsi="Georgia"/>
          <w:sz w:val="22"/>
          <w:szCs w:val="22"/>
        </w:rPr>
        <w:t>Finally, f</w:t>
      </w:r>
      <w:r w:rsidR="00DC494B" w:rsidRPr="004F7107">
        <w:rPr>
          <w:rFonts w:ascii="Georgia" w:hAnsi="Georgia"/>
          <w:sz w:val="22"/>
          <w:szCs w:val="22"/>
        </w:rPr>
        <w:t xml:space="preserve">ish positions were aggregated to </w:t>
      </w:r>
      <w:commentRangeStart w:id="32"/>
      <w:r w:rsidR="00DC494B" w:rsidRPr="004F7107">
        <w:rPr>
          <w:rFonts w:ascii="Georgia" w:hAnsi="Georgia"/>
          <w:sz w:val="22"/>
          <w:szCs w:val="22"/>
        </w:rPr>
        <w:t xml:space="preserve">Uber H3 </w:t>
      </w:r>
      <w:commentRangeEnd w:id="32"/>
      <w:r w:rsidR="002F1053">
        <w:rPr>
          <w:rStyle w:val="CommentReference"/>
        </w:rPr>
        <w:commentReference w:id="32"/>
      </w:r>
      <w:r w:rsidR="00DC494B" w:rsidRPr="004F7107">
        <w:rPr>
          <w:rFonts w:ascii="Georgia" w:hAnsi="Georgia"/>
          <w:sz w:val="22"/>
          <w:szCs w:val="22"/>
        </w:rPr>
        <w:t xml:space="preserve">cells </w:t>
      </w:r>
      <w:commentRangeStart w:id="33"/>
      <w:r w:rsidR="00DC494B" w:rsidRPr="004F7107">
        <w:rPr>
          <w:rFonts w:ascii="Georgia" w:hAnsi="Georgia"/>
          <w:sz w:val="22"/>
          <w:szCs w:val="22"/>
        </w:rPr>
        <w:t xml:space="preserve">at resolution 4 </w:t>
      </w:r>
      <w:commentRangeEnd w:id="33"/>
      <w:r w:rsidR="002F1053">
        <w:rPr>
          <w:rStyle w:val="CommentReference"/>
        </w:rPr>
        <w:commentReference w:id="33"/>
      </w:r>
      <w:r w:rsidR="00DC494B" w:rsidRPr="004F7107">
        <w:rPr>
          <w:rFonts w:ascii="Georgia" w:hAnsi="Georgia"/>
          <w:sz w:val="22"/>
          <w:szCs w:val="22"/>
        </w:rPr>
        <w:t xml:space="preserve">in preparation </w:t>
      </w:r>
      <w:commentRangeStart w:id="34"/>
      <w:r w:rsidR="00DC494B" w:rsidRPr="004F7107">
        <w:rPr>
          <w:rFonts w:ascii="Georgia" w:hAnsi="Georgia"/>
          <w:sz w:val="22"/>
          <w:szCs w:val="22"/>
        </w:rPr>
        <w:t>for joining to</w:t>
      </w:r>
      <w:commentRangeEnd w:id="34"/>
      <w:r w:rsidR="002F1053">
        <w:rPr>
          <w:rStyle w:val="CommentReference"/>
        </w:rPr>
        <w:commentReference w:id="34"/>
      </w:r>
      <w:r w:rsidR="00DC494B" w:rsidRPr="004F7107">
        <w:rPr>
          <w:rFonts w:ascii="Georgia" w:hAnsi="Georgia"/>
          <w:sz w:val="22"/>
          <w:szCs w:val="22"/>
        </w:rPr>
        <w:t xml:space="preserve"> environmental data</w:t>
      </w:r>
      <w:r>
        <w:rPr>
          <w:rFonts w:ascii="Georgia" w:hAnsi="Georgia"/>
          <w:sz w:val="22"/>
          <w:szCs w:val="22"/>
        </w:rPr>
        <w:t>.</w:t>
      </w:r>
    </w:p>
    <w:p w14:paraId="3CEE78C1" w14:textId="77777777" w:rsidR="00DC494B" w:rsidRPr="004F7107" w:rsidRDefault="00DC494B" w:rsidP="0067409F">
      <w:pPr>
        <w:rPr>
          <w:rFonts w:ascii="Georgia" w:hAnsi="Georgia"/>
          <w:sz w:val="22"/>
          <w:szCs w:val="22"/>
        </w:rPr>
      </w:pPr>
    </w:p>
    <w:p w14:paraId="51286B7B" w14:textId="5CBC1FAA" w:rsidR="00DC494B" w:rsidRPr="004F7107" w:rsidRDefault="003E0A50" w:rsidP="00DC494B">
      <w:pPr>
        <w:rPr>
          <w:rFonts w:ascii="Georgia" w:hAnsi="Georgia"/>
          <w:sz w:val="22"/>
          <w:szCs w:val="22"/>
        </w:rPr>
      </w:pPr>
      <w:r>
        <w:rPr>
          <w:rFonts w:ascii="Georgia" w:hAnsi="Georgia"/>
          <w:sz w:val="22"/>
          <w:szCs w:val="22"/>
        </w:rPr>
        <w:t xml:space="preserve">Environmental context was </w:t>
      </w:r>
      <w:r w:rsidR="00DC494B" w:rsidRPr="004F7107">
        <w:rPr>
          <w:rFonts w:ascii="Georgia" w:hAnsi="Georgia"/>
          <w:sz w:val="22"/>
          <w:szCs w:val="22"/>
        </w:rPr>
        <w:t>derived from the Global Ocean Biogeochemistry Hindcast</w:t>
      </w:r>
      <w:r>
        <w:rPr>
          <w:rFonts w:ascii="Georgia" w:hAnsi="Georgia"/>
          <w:sz w:val="22"/>
          <w:szCs w:val="22"/>
        </w:rPr>
        <w:t xml:space="preserve"> </w:t>
      </w:r>
      <w:r w:rsidR="00DC494B" w:rsidRPr="004F7107">
        <w:rPr>
          <w:rFonts w:ascii="Georgia" w:hAnsi="Georgia"/>
          <w:sz w:val="22"/>
          <w:szCs w:val="22"/>
        </w:rPr>
        <w:t xml:space="preserve">(10.48670/moi-00019) and Global Ocean Physics Reanalysis (10.48670/moi-00021) </w:t>
      </w:r>
      <w:r>
        <w:rPr>
          <w:rFonts w:ascii="Georgia" w:hAnsi="Georgia"/>
          <w:sz w:val="22"/>
          <w:szCs w:val="22"/>
        </w:rPr>
        <w:t>datasets provided by</w:t>
      </w:r>
      <w:r w:rsidR="00DC494B" w:rsidRPr="004F7107">
        <w:rPr>
          <w:rFonts w:ascii="Georgia" w:hAnsi="Georgia"/>
          <w:sz w:val="22"/>
          <w:szCs w:val="22"/>
        </w:rPr>
        <w:t xml:space="preserve"> the E.U. Copernicus Marine Service. </w:t>
      </w:r>
      <w:r>
        <w:rPr>
          <w:rFonts w:ascii="Georgia" w:hAnsi="Georgia"/>
          <w:sz w:val="22"/>
          <w:szCs w:val="22"/>
        </w:rPr>
        <w:t>Data were drawn for each day between January 2013 and January 202</w:t>
      </w:r>
      <w:r w:rsidR="000D4770">
        <w:rPr>
          <w:rFonts w:ascii="Georgia" w:hAnsi="Georgia"/>
          <w:sz w:val="22"/>
          <w:szCs w:val="22"/>
        </w:rPr>
        <w:t>3</w:t>
      </w:r>
      <w:r>
        <w:rPr>
          <w:rFonts w:ascii="Georgia" w:hAnsi="Georgia"/>
          <w:sz w:val="22"/>
          <w:szCs w:val="22"/>
        </w:rPr>
        <w:t xml:space="preserve"> in the Norther</w:t>
      </w:r>
      <w:r w:rsidR="00B562D4">
        <w:rPr>
          <w:rFonts w:ascii="Georgia" w:hAnsi="Georgia"/>
          <w:sz w:val="22"/>
          <w:szCs w:val="22"/>
        </w:rPr>
        <w:t>n</w:t>
      </w:r>
      <w:r>
        <w:rPr>
          <w:rFonts w:ascii="Georgia" w:hAnsi="Georgia"/>
          <w:sz w:val="22"/>
          <w:szCs w:val="22"/>
        </w:rPr>
        <w:t xml:space="preserve"> Pacific and s</w:t>
      </w:r>
      <w:r w:rsidR="00DC494B" w:rsidRPr="004F7107">
        <w:rPr>
          <w:rFonts w:ascii="Georgia" w:hAnsi="Georgia"/>
          <w:sz w:val="22"/>
          <w:szCs w:val="22"/>
        </w:rPr>
        <w:t xml:space="preserve">tatistics were aggregated </w:t>
      </w:r>
      <w:r>
        <w:rPr>
          <w:rFonts w:ascii="Georgia" w:hAnsi="Georgia"/>
          <w:sz w:val="22"/>
          <w:szCs w:val="22"/>
        </w:rPr>
        <w:t>to</w:t>
      </w:r>
      <w:r w:rsidR="00DC494B" w:rsidRPr="004F7107">
        <w:rPr>
          <w:rFonts w:ascii="Georgia" w:hAnsi="Georgia"/>
          <w:sz w:val="22"/>
          <w:szCs w:val="22"/>
        </w:rPr>
        <w:t xml:space="preserve"> mean</w:t>
      </w:r>
      <w:r w:rsidR="00B562D4">
        <w:rPr>
          <w:rFonts w:ascii="Georgia" w:hAnsi="Georgia"/>
          <w:sz w:val="22"/>
          <w:szCs w:val="22"/>
        </w:rPr>
        <w:t>s</w:t>
      </w:r>
      <w:r w:rsidR="00DC494B" w:rsidRPr="004F7107">
        <w:rPr>
          <w:rFonts w:ascii="Georgia" w:hAnsi="Georgia"/>
          <w:sz w:val="22"/>
          <w:szCs w:val="22"/>
        </w:rPr>
        <w:t xml:space="preserve"> per </w:t>
      </w:r>
      <w:r>
        <w:rPr>
          <w:rFonts w:ascii="Georgia" w:hAnsi="Georgia"/>
          <w:sz w:val="22"/>
          <w:szCs w:val="22"/>
        </w:rPr>
        <w:t xml:space="preserve">day, depth bin (see above), and </w:t>
      </w:r>
      <w:r w:rsidR="00DC494B" w:rsidRPr="004F7107">
        <w:rPr>
          <w:rFonts w:ascii="Georgia" w:hAnsi="Georgia"/>
          <w:sz w:val="22"/>
          <w:szCs w:val="22"/>
        </w:rPr>
        <w:t xml:space="preserve">Uber </w:t>
      </w:r>
      <w:r>
        <w:rPr>
          <w:rFonts w:ascii="Georgia" w:hAnsi="Georgia"/>
          <w:sz w:val="22"/>
          <w:szCs w:val="22"/>
        </w:rPr>
        <w:t>H</w:t>
      </w:r>
      <w:r w:rsidR="00DC494B" w:rsidRPr="004F7107">
        <w:rPr>
          <w:rFonts w:ascii="Georgia" w:hAnsi="Georgia"/>
          <w:sz w:val="22"/>
          <w:szCs w:val="22"/>
        </w:rPr>
        <w:t xml:space="preserve">3 </w:t>
      </w:r>
      <w:r>
        <w:rPr>
          <w:rFonts w:ascii="Georgia" w:hAnsi="Georgia"/>
          <w:sz w:val="22"/>
          <w:szCs w:val="22"/>
        </w:rPr>
        <w:t xml:space="preserve">cell at </w:t>
      </w:r>
      <w:r w:rsidR="00DC494B" w:rsidRPr="004F7107">
        <w:rPr>
          <w:rFonts w:ascii="Georgia" w:hAnsi="Georgia"/>
          <w:sz w:val="22"/>
          <w:szCs w:val="22"/>
        </w:rPr>
        <w:t xml:space="preserve">resolution 4. </w:t>
      </w:r>
      <w:commentRangeStart w:id="35"/>
      <w:r>
        <w:rPr>
          <w:rFonts w:ascii="Georgia" w:hAnsi="Georgia"/>
          <w:sz w:val="22"/>
          <w:szCs w:val="22"/>
        </w:rPr>
        <w:t>Statistics</w:t>
      </w:r>
      <w:commentRangeEnd w:id="35"/>
      <w:r w:rsidR="00BB1921">
        <w:rPr>
          <w:rStyle w:val="CommentReference"/>
        </w:rPr>
        <w:commentReference w:id="35"/>
      </w:r>
      <w:r>
        <w:rPr>
          <w:rFonts w:ascii="Georgia" w:hAnsi="Georgia"/>
          <w:sz w:val="22"/>
          <w:szCs w:val="22"/>
        </w:rPr>
        <w:t xml:space="preserve"> chosen were</w:t>
      </w:r>
      <w:r w:rsidR="00DC494B" w:rsidRPr="004F7107">
        <w:rPr>
          <w:rFonts w:ascii="Georgia" w:hAnsi="Georgia"/>
          <w:sz w:val="22"/>
          <w:szCs w:val="22"/>
        </w:rPr>
        <w:t xml:space="preserve"> chlorophyll, net primary production, nitrate, oxygen, phosphate, silicate, </w:t>
      </w:r>
      <w:r w:rsidR="00B562D4">
        <w:rPr>
          <w:rFonts w:ascii="Georgia" w:hAnsi="Georgia"/>
          <w:sz w:val="22"/>
          <w:szCs w:val="22"/>
        </w:rPr>
        <w:t xml:space="preserve">bottom </w:t>
      </w:r>
      <w:r w:rsidR="00DC494B" w:rsidRPr="004F7107">
        <w:rPr>
          <w:rFonts w:ascii="Georgia" w:hAnsi="Georgia"/>
          <w:sz w:val="22"/>
          <w:szCs w:val="22"/>
        </w:rPr>
        <w:t xml:space="preserve">elevation, mixed layer thickness, salinity, temperature, and north and easterly current velocity. </w:t>
      </w:r>
      <w:r>
        <w:rPr>
          <w:rFonts w:ascii="Georgia" w:hAnsi="Georgia"/>
          <w:sz w:val="22"/>
          <w:szCs w:val="22"/>
        </w:rPr>
        <w:t>T</w:t>
      </w:r>
      <w:r w:rsidR="00DC494B" w:rsidRPr="004F7107">
        <w:rPr>
          <w:rFonts w:ascii="Georgia" w:hAnsi="Georgia"/>
          <w:sz w:val="22"/>
          <w:szCs w:val="22"/>
        </w:rPr>
        <w:t>hese were then joined to the fish tracks on location and time.</w:t>
      </w:r>
    </w:p>
    <w:p w14:paraId="22F3B831" w14:textId="77777777" w:rsidR="00DC494B" w:rsidRPr="004F7107" w:rsidRDefault="00DC494B" w:rsidP="00DC494B">
      <w:pPr>
        <w:rPr>
          <w:rFonts w:ascii="Georgia" w:hAnsi="Georgia"/>
          <w:sz w:val="22"/>
          <w:szCs w:val="22"/>
        </w:rPr>
      </w:pPr>
    </w:p>
    <w:p w14:paraId="16D84291" w14:textId="71675394" w:rsidR="00DC494B" w:rsidRPr="004F7107" w:rsidRDefault="003E0A50" w:rsidP="00DC494B">
      <w:pPr>
        <w:rPr>
          <w:rFonts w:ascii="Georgia" w:hAnsi="Georgia"/>
          <w:sz w:val="22"/>
          <w:szCs w:val="22"/>
        </w:rPr>
      </w:pPr>
      <w:commentRangeStart w:id="36"/>
      <w:r>
        <w:rPr>
          <w:rFonts w:ascii="Georgia" w:hAnsi="Georgia"/>
          <w:sz w:val="22"/>
          <w:szCs w:val="22"/>
        </w:rPr>
        <w:t>Temporal</w:t>
      </w:r>
      <w:r w:rsidR="00DC494B" w:rsidRPr="004F7107">
        <w:rPr>
          <w:rFonts w:ascii="Georgia" w:hAnsi="Georgia"/>
          <w:sz w:val="22"/>
          <w:szCs w:val="22"/>
        </w:rPr>
        <w:t xml:space="preserve"> features </w:t>
      </w:r>
      <w:commentRangeEnd w:id="36"/>
      <w:r w:rsidR="00BB1921">
        <w:rPr>
          <w:rStyle w:val="CommentReference"/>
        </w:rPr>
        <w:commentReference w:id="36"/>
      </w:r>
      <w:r>
        <w:rPr>
          <w:rFonts w:ascii="Georgia" w:hAnsi="Georgia"/>
          <w:sz w:val="22"/>
          <w:szCs w:val="22"/>
        </w:rPr>
        <w:t xml:space="preserve">were derived </w:t>
      </w:r>
      <w:r w:rsidR="00DC494B" w:rsidRPr="004F7107">
        <w:rPr>
          <w:rFonts w:ascii="Georgia" w:hAnsi="Georgia"/>
          <w:sz w:val="22"/>
          <w:szCs w:val="22"/>
        </w:rPr>
        <w:t>using the “</w:t>
      </w:r>
      <w:proofErr w:type="spellStart"/>
      <w:r w:rsidR="00DC494B" w:rsidRPr="004F7107">
        <w:rPr>
          <w:rFonts w:ascii="Georgia" w:hAnsi="Georgia"/>
          <w:sz w:val="22"/>
          <w:szCs w:val="22"/>
        </w:rPr>
        <w:t>ephem</w:t>
      </w:r>
      <w:proofErr w:type="spellEnd"/>
      <w:r w:rsidR="00DC494B" w:rsidRPr="004F7107">
        <w:rPr>
          <w:rFonts w:ascii="Georgia" w:hAnsi="Georgia"/>
          <w:sz w:val="22"/>
          <w:szCs w:val="22"/>
        </w:rPr>
        <w:t>” and “</w:t>
      </w:r>
      <w:proofErr w:type="spellStart"/>
      <w:r w:rsidR="00DC494B" w:rsidRPr="004F7107">
        <w:rPr>
          <w:rFonts w:ascii="Georgia" w:hAnsi="Georgia"/>
          <w:sz w:val="22"/>
          <w:szCs w:val="22"/>
        </w:rPr>
        <w:t>suntimes</w:t>
      </w:r>
      <w:proofErr w:type="spellEnd"/>
      <w:r w:rsidR="00DC494B" w:rsidRPr="004F7107">
        <w:rPr>
          <w:rFonts w:ascii="Georgia" w:hAnsi="Georgia"/>
          <w:sz w:val="22"/>
          <w:szCs w:val="22"/>
        </w:rPr>
        <w:t xml:space="preserve">” packages in Python. The former was used to compute day/night features and the latter to compute lunar cycle features. </w:t>
      </w:r>
      <w:r>
        <w:rPr>
          <w:rFonts w:ascii="Georgia" w:hAnsi="Georgia"/>
          <w:sz w:val="22"/>
          <w:szCs w:val="22"/>
        </w:rPr>
        <w:t>Seasonality was derived using the date associated with each sample. I</w:t>
      </w:r>
      <w:r w:rsidR="00DC494B" w:rsidRPr="004F7107">
        <w:rPr>
          <w:rFonts w:ascii="Georgia" w:hAnsi="Georgia"/>
          <w:sz w:val="22"/>
          <w:szCs w:val="22"/>
        </w:rPr>
        <w:t>n all cases</w:t>
      </w:r>
      <w:r>
        <w:rPr>
          <w:rFonts w:ascii="Georgia" w:hAnsi="Georgia"/>
          <w:sz w:val="22"/>
          <w:szCs w:val="22"/>
        </w:rPr>
        <w:t>, time</w:t>
      </w:r>
      <w:r w:rsidR="00DC494B" w:rsidRPr="004F7107">
        <w:rPr>
          <w:rFonts w:ascii="Georgia" w:hAnsi="Georgia"/>
          <w:sz w:val="22"/>
          <w:szCs w:val="22"/>
        </w:rPr>
        <w:t xml:space="preserve"> was represented by taking the cycle in question, decomposing it to radians (0 at the beginning of the cycle and </w:t>
      </w:r>
      <m:oMath>
        <m:r>
          <w:rPr>
            <w:rFonts w:ascii="Cambria Math" w:hAnsi="Cambria Math"/>
            <w:sz w:val="22"/>
            <w:szCs w:val="22"/>
          </w:rPr>
          <m:t>2π</m:t>
        </m:r>
      </m:oMath>
      <w:r w:rsidR="00DC494B" w:rsidRPr="004F7107">
        <w:rPr>
          <w:rFonts w:ascii="Georgia" w:eastAsiaTheme="minorEastAsia" w:hAnsi="Georgia"/>
          <w:sz w:val="22"/>
          <w:szCs w:val="22"/>
        </w:rPr>
        <w:t xml:space="preserve"> at the end of the cycle)</w:t>
      </w:r>
      <w:r w:rsidR="00DC494B" w:rsidRPr="004F7107">
        <w:rPr>
          <w:rFonts w:ascii="Georgia" w:hAnsi="Georgia"/>
          <w:sz w:val="22"/>
          <w:szCs w:val="22"/>
        </w:rPr>
        <w:t xml:space="preserve">, and then providing the sine and cosine of that feature to the models. </w:t>
      </w:r>
      <w:r>
        <w:rPr>
          <w:rFonts w:ascii="Georgia" w:hAnsi="Georgia"/>
          <w:sz w:val="22"/>
          <w:szCs w:val="22"/>
        </w:rPr>
        <w:t>Specifically</w:t>
      </w:r>
      <w:r w:rsidR="000C2173">
        <w:rPr>
          <w:rFonts w:ascii="Georgia" w:hAnsi="Georgia"/>
          <w:sz w:val="22"/>
          <w:szCs w:val="22"/>
        </w:rPr>
        <w:t>,</w:t>
      </w:r>
      <w:r>
        <w:rPr>
          <w:rFonts w:ascii="Georgia" w:hAnsi="Georgia"/>
          <w:sz w:val="22"/>
          <w:szCs w:val="22"/>
        </w:rPr>
        <w:t xml:space="preserve"> we constructed features indicating</w:t>
      </w:r>
      <w:r w:rsidR="00DC494B" w:rsidRPr="004F7107">
        <w:rPr>
          <w:rFonts w:ascii="Georgia" w:hAnsi="Georgia"/>
          <w:sz w:val="22"/>
          <w:szCs w:val="22"/>
        </w:rPr>
        <w:t xml:space="preserve"> the number of days through the year</w:t>
      </w:r>
      <w:r>
        <w:rPr>
          <w:rFonts w:ascii="Georgia" w:hAnsi="Georgia"/>
          <w:sz w:val="22"/>
          <w:szCs w:val="22"/>
        </w:rPr>
        <w:t xml:space="preserve"> (seasonality)</w:t>
      </w:r>
      <w:r w:rsidR="00DC494B" w:rsidRPr="004F7107">
        <w:rPr>
          <w:rFonts w:ascii="Georgia" w:hAnsi="Georgia"/>
          <w:sz w:val="22"/>
          <w:szCs w:val="22"/>
        </w:rPr>
        <w:t xml:space="preserve">, </w:t>
      </w:r>
      <w:r>
        <w:rPr>
          <w:rFonts w:ascii="Georgia" w:hAnsi="Georgia"/>
          <w:sz w:val="22"/>
          <w:szCs w:val="22"/>
        </w:rPr>
        <w:t xml:space="preserve">progression through the day or night </w:t>
      </w:r>
      <w:r w:rsidR="00DC494B" w:rsidRPr="004F7107">
        <w:rPr>
          <w:rFonts w:ascii="Georgia" w:hAnsi="Georgia"/>
          <w:sz w:val="22"/>
          <w:szCs w:val="22"/>
        </w:rPr>
        <w:t>(cosines at 0 for sunrise and sunset, sines positive during the day and negative at night), and a final set of sines and cosines indicating progress through the lunar cycle.</w:t>
      </w:r>
    </w:p>
    <w:p w14:paraId="31272CD9" w14:textId="77777777" w:rsidR="00DC494B" w:rsidRPr="004F7107" w:rsidRDefault="00DC494B" w:rsidP="00DC494B">
      <w:pPr>
        <w:rPr>
          <w:rFonts w:ascii="Georgia" w:hAnsi="Georgia"/>
          <w:sz w:val="22"/>
          <w:szCs w:val="22"/>
        </w:rPr>
      </w:pPr>
    </w:p>
    <w:p w14:paraId="09BCF93C" w14:textId="4D39C1AA" w:rsidR="00DC494B" w:rsidRDefault="002529B9" w:rsidP="00DC494B">
      <w:pPr>
        <w:rPr>
          <w:rFonts w:ascii="Georgia" w:hAnsi="Georgia"/>
          <w:sz w:val="22"/>
          <w:szCs w:val="22"/>
        </w:rPr>
      </w:pPr>
      <w:r>
        <w:rPr>
          <w:rFonts w:ascii="Georgia" w:hAnsi="Georgia"/>
          <w:sz w:val="22"/>
          <w:szCs w:val="22"/>
        </w:rPr>
        <w:t xml:space="preserve">To prevent </w:t>
      </w:r>
      <w:commentRangeStart w:id="37"/>
      <w:r>
        <w:rPr>
          <w:rFonts w:ascii="Georgia" w:hAnsi="Georgia"/>
          <w:sz w:val="22"/>
          <w:szCs w:val="22"/>
        </w:rPr>
        <w:t xml:space="preserve">issues </w:t>
      </w:r>
      <w:commentRangeEnd w:id="37"/>
      <w:r w:rsidR="00BB1921">
        <w:rPr>
          <w:rStyle w:val="CommentReference"/>
        </w:rPr>
        <w:commentReference w:id="37"/>
      </w:r>
      <w:r>
        <w:rPr>
          <w:rFonts w:ascii="Georgia" w:hAnsi="Georgia"/>
          <w:sz w:val="22"/>
          <w:szCs w:val="22"/>
        </w:rPr>
        <w:t xml:space="preserve">during training, </w:t>
      </w:r>
      <w:r w:rsidR="00B562D4" w:rsidRPr="004F7107">
        <w:rPr>
          <w:rFonts w:ascii="Georgia" w:hAnsi="Georgia"/>
          <w:sz w:val="22"/>
          <w:szCs w:val="22"/>
        </w:rPr>
        <w:t xml:space="preserve">chlorophyll, net primary production, and mixed layer thickness </w:t>
      </w:r>
      <w:r w:rsidR="00B562D4">
        <w:rPr>
          <w:rFonts w:ascii="Georgia" w:hAnsi="Georgia"/>
          <w:sz w:val="22"/>
          <w:szCs w:val="22"/>
        </w:rPr>
        <w:t xml:space="preserve">were log scaled and then </w:t>
      </w:r>
      <w:r>
        <w:rPr>
          <w:rFonts w:ascii="Georgia" w:hAnsi="Georgia"/>
          <w:sz w:val="22"/>
          <w:szCs w:val="22"/>
        </w:rPr>
        <w:t>all</w:t>
      </w:r>
      <w:r w:rsidR="00DC494B" w:rsidRPr="004F7107">
        <w:rPr>
          <w:rFonts w:ascii="Georgia" w:hAnsi="Georgia"/>
          <w:sz w:val="22"/>
          <w:szCs w:val="22"/>
        </w:rPr>
        <w:t xml:space="preserve"> environmental features were rescal</w:t>
      </w:r>
      <w:r w:rsidR="00B562D4">
        <w:rPr>
          <w:rFonts w:ascii="Georgia" w:hAnsi="Georgia"/>
          <w:sz w:val="22"/>
          <w:szCs w:val="22"/>
        </w:rPr>
        <w:t>ed</w:t>
      </w:r>
      <w:r w:rsidR="00DC494B" w:rsidRPr="004F7107">
        <w:rPr>
          <w:rFonts w:ascii="Georgia" w:hAnsi="Georgia"/>
          <w:sz w:val="22"/>
          <w:szCs w:val="22"/>
        </w:rPr>
        <w:t xml:space="preserve"> to be between 0 and 1</w:t>
      </w:r>
      <w:r>
        <w:rPr>
          <w:rFonts w:ascii="Georgia" w:hAnsi="Georgia"/>
          <w:sz w:val="22"/>
          <w:szCs w:val="22"/>
        </w:rPr>
        <w:t xml:space="preserve">. </w:t>
      </w:r>
      <w:r w:rsidR="00DC494B" w:rsidRPr="004F7107">
        <w:rPr>
          <w:rFonts w:ascii="Georgia" w:hAnsi="Georgia"/>
          <w:sz w:val="22"/>
          <w:szCs w:val="22"/>
        </w:rPr>
        <w:t>Given the range of sines and cosines are -1 to 1</w:t>
      </w:r>
      <w:r>
        <w:rPr>
          <w:rFonts w:ascii="Georgia" w:hAnsi="Georgia"/>
          <w:sz w:val="22"/>
          <w:szCs w:val="22"/>
        </w:rPr>
        <w:t>,</w:t>
      </w:r>
      <w:r w:rsidR="00DC494B" w:rsidRPr="004F7107">
        <w:rPr>
          <w:rFonts w:ascii="Georgia" w:hAnsi="Georgia"/>
          <w:sz w:val="22"/>
          <w:szCs w:val="22"/>
        </w:rPr>
        <w:t xml:space="preserve"> no further normalization was needed</w:t>
      </w:r>
      <w:r>
        <w:rPr>
          <w:rFonts w:ascii="Georgia" w:hAnsi="Georgia"/>
          <w:sz w:val="22"/>
          <w:szCs w:val="22"/>
        </w:rPr>
        <w:t xml:space="preserve"> for the temporal features</w:t>
      </w:r>
      <w:r w:rsidR="00DC494B" w:rsidRPr="004F7107">
        <w:rPr>
          <w:rFonts w:ascii="Georgia" w:hAnsi="Georgia"/>
          <w:sz w:val="22"/>
          <w:szCs w:val="22"/>
        </w:rPr>
        <w:t>.</w:t>
      </w:r>
    </w:p>
    <w:p w14:paraId="597AF5D1" w14:textId="77777777" w:rsidR="00DC494B" w:rsidRPr="004F7107" w:rsidRDefault="00DC494B" w:rsidP="00DC494B">
      <w:pPr>
        <w:rPr>
          <w:rFonts w:ascii="Georgia" w:hAnsi="Georgia"/>
          <w:sz w:val="22"/>
          <w:szCs w:val="22"/>
        </w:rPr>
      </w:pPr>
    </w:p>
    <w:p w14:paraId="45A12A9B" w14:textId="019A0370" w:rsidR="00B14E5A" w:rsidRDefault="00B14E5A" w:rsidP="00B14E5A">
      <w:pPr>
        <w:rPr>
          <w:rFonts w:ascii="Georgia" w:hAnsi="Georgia"/>
          <w:sz w:val="22"/>
          <w:szCs w:val="22"/>
        </w:rPr>
      </w:pPr>
      <w:commentRangeStart w:id="38"/>
      <w:r>
        <w:rPr>
          <w:rFonts w:ascii="Georgia" w:hAnsi="Georgia"/>
          <w:sz w:val="22"/>
          <w:szCs w:val="22"/>
        </w:rPr>
        <w:t>Next</w:t>
      </w:r>
      <w:commentRangeEnd w:id="38"/>
      <w:r w:rsidR="00BB1921">
        <w:rPr>
          <w:rStyle w:val="CommentReference"/>
        </w:rPr>
        <w:commentReference w:id="38"/>
      </w:r>
      <w:r>
        <w:rPr>
          <w:rFonts w:ascii="Georgia" w:hAnsi="Georgia"/>
          <w:sz w:val="22"/>
          <w:szCs w:val="22"/>
        </w:rPr>
        <w:t xml:space="preserve">, </w:t>
      </w:r>
      <w:r w:rsidR="00F53A48">
        <w:rPr>
          <w:rFonts w:ascii="Georgia" w:hAnsi="Georgia"/>
          <w:sz w:val="22"/>
          <w:szCs w:val="22"/>
        </w:rPr>
        <w:t>we made a</w:t>
      </w:r>
      <w:r>
        <w:rPr>
          <w:rFonts w:ascii="Georgia" w:hAnsi="Georgia"/>
          <w:sz w:val="22"/>
          <w:szCs w:val="22"/>
        </w:rPr>
        <w:t xml:space="preserve"> modification to the </w:t>
      </w:r>
      <w:r w:rsidR="00F53A48">
        <w:rPr>
          <w:rFonts w:ascii="Georgia" w:hAnsi="Georgia"/>
          <w:sz w:val="22"/>
          <w:szCs w:val="22"/>
        </w:rPr>
        <w:t>typical</w:t>
      </w:r>
      <w:r>
        <w:rPr>
          <w:rFonts w:ascii="Georgia" w:hAnsi="Georgia"/>
          <w:sz w:val="22"/>
          <w:szCs w:val="22"/>
        </w:rPr>
        <w:t xml:space="preserve"> probabilistic deep learning classification problem to reduce the dimensionality of our feature set. </w:t>
      </w:r>
      <w:r w:rsidR="00F53A48">
        <w:rPr>
          <w:rFonts w:ascii="Georgia" w:hAnsi="Georgia"/>
          <w:sz w:val="22"/>
          <w:szCs w:val="22"/>
        </w:rPr>
        <w:t>Given we have</w:t>
      </w:r>
      <w:r>
        <w:rPr>
          <w:rFonts w:ascii="Georgia" w:hAnsi="Georgia"/>
          <w:sz w:val="22"/>
          <w:szCs w:val="22"/>
        </w:rPr>
        <w:t xml:space="preserve"> features for each depth bin, </w:t>
      </w:r>
      <w:r w:rsidR="00F53A48">
        <w:rPr>
          <w:rFonts w:ascii="Georgia" w:hAnsi="Georgia"/>
          <w:sz w:val="22"/>
          <w:szCs w:val="22"/>
        </w:rPr>
        <w:t>selecting</w:t>
      </w:r>
      <w:r>
        <w:rPr>
          <w:rFonts w:ascii="Georgia" w:hAnsi="Georgia"/>
          <w:sz w:val="22"/>
          <w:szCs w:val="22"/>
        </w:rPr>
        <w:t xml:space="preserve"> N covariates results in a feature space </w:t>
      </w:r>
      <w:r w:rsidR="00B562D4">
        <w:rPr>
          <w:rFonts w:ascii="Georgia" w:hAnsi="Georgia"/>
          <w:sz w:val="22"/>
          <w:szCs w:val="22"/>
        </w:rPr>
        <w:t xml:space="preserve">of </w:t>
      </w:r>
      <w:r w:rsidR="00F53A48">
        <w:rPr>
          <w:rFonts w:ascii="Georgia" w:hAnsi="Georgia"/>
          <w:sz w:val="22"/>
          <w:szCs w:val="22"/>
        </w:rPr>
        <w:t>dimension</w:t>
      </w:r>
      <w:r>
        <w:rPr>
          <w:rFonts w:ascii="Georgia" w:hAnsi="Georgia"/>
          <w:sz w:val="22"/>
          <w:szCs w:val="22"/>
        </w:rPr>
        <w:t xml:space="preserve"> 10N</w:t>
      </w:r>
      <w:r w:rsidR="00F53A48">
        <w:rPr>
          <w:rFonts w:ascii="Georgia" w:hAnsi="Georgia"/>
          <w:sz w:val="22"/>
          <w:szCs w:val="22"/>
        </w:rPr>
        <w:t xml:space="preserve"> (N features across 10 depth bins)</w:t>
      </w:r>
      <w:r>
        <w:rPr>
          <w:rFonts w:ascii="Georgia" w:hAnsi="Georgia"/>
          <w:sz w:val="22"/>
          <w:szCs w:val="22"/>
        </w:rPr>
        <w:t xml:space="preserve">. </w:t>
      </w:r>
      <w:r w:rsidR="00F53A48">
        <w:rPr>
          <w:rFonts w:ascii="Georgia" w:hAnsi="Georgia"/>
          <w:sz w:val="22"/>
          <w:szCs w:val="22"/>
        </w:rPr>
        <w:t xml:space="preserve">The 10x multiplier is an issue </w:t>
      </w:r>
      <w:r>
        <w:rPr>
          <w:rFonts w:ascii="Georgia" w:hAnsi="Georgia"/>
          <w:sz w:val="22"/>
          <w:szCs w:val="22"/>
        </w:rPr>
        <w:t xml:space="preserve">because </w:t>
      </w:r>
      <w:r w:rsidR="00F53A48">
        <w:rPr>
          <w:rFonts w:ascii="Georgia" w:hAnsi="Georgia"/>
          <w:sz w:val="22"/>
          <w:szCs w:val="22"/>
        </w:rPr>
        <w:t>the</w:t>
      </w:r>
      <w:r w:rsidR="00B562D4">
        <w:rPr>
          <w:rFonts w:ascii="Georgia" w:hAnsi="Georgia"/>
          <w:sz w:val="22"/>
          <w:szCs w:val="22"/>
        </w:rPr>
        <w:t xml:space="preserve"> volume of</w:t>
      </w:r>
      <w:r w:rsidR="00F53A48">
        <w:rPr>
          <w:rFonts w:ascii="Georgia" w:hAnsi="Georgia"/>
          <w:sz w:val="22"/>
          <w:szCs w:val="22"/>
        </w:rPr>
        <w:t xml:space="preserve"> data required to fit a model </w:t>
      </w:r>
      <w:r w:rsidR="00B562D4">
        <w:rPr>
          <w:rFonts w:ascii="Georgia" w:hAnsi="Georgia"/>
          <w:sz w:val="22"/>
          <w:szCs w:val="22"/>
        </w:rPr>
        <w:t xml:space="preserve">effectively </w:t>
      </w:r>
      <w:r w:rsidR="00F53A48">
        <w:rPr>
          <w:rFonts w:ascii="Georgia" w:hAnsi="Georgia"/>
          <w:sz w:val="22"/>
          <w:szCs w:val="22"/>
        </w:rPr>
        <w:t>can grow exponentially with the dimensionality of the feature space (</w:t>
      </w:r>
      <w:proofErr w:type="spellStart"/>
      <w:r w:rsidR="00F53A48" w:rsidRPr="00F53A48">
        <w:rPr>
          <w:rFonts w:ascii="Georgia" w:hAnsi="Georgia"/>
          <w:sz w:val="22"/>
          <w:szCs w:val="22"/>
        </w:rPr>
        <w:t>Verleysen</w:t>
      </w:r>
      <w:proofErr w:type="spellEnd"/>
      <w:r w:rsidR="00F53A48">
        <w:rPr>
          <w:rFonts w:ascii="Georgia" w:hAnsi="Georgia"/>
          <w:sz w:val="22"/>
          <w:szCs w:val="22"/>
        </w:rPr>
        <w:t>, 2005)</w:t>
      </w:r>
      <w:r>
        <w:rPr>
          <w:rFonts w:ascii="Georgia" w:hAnsi="Georgia"/>
          <w:sz w:val="22"/>
          <w:szCs w:val="22"/>
        </w:rPr>
        <w:t xml:space="preserve">. </w:t>
      </w:r>
      <w:r w:rsidR="00F53A48">
        <w:rPr>
          <w:rFonts w:ascii="Georgia" w:hAnsi="Georgia"/>
          <w:sz w:val="22"/>
          <w:szCs w:val="22"/>
        </w:rPr>
        <w:t>Instead, we</w:t>
      </w:r>
      <w:r>
        <w:rPr>
          <w:rFonts w:ascii="Georgia" w:hAnsi="Georgia"/>
          <w:sz w:val="22"/>
          <w:szCs w:val="22"/>
        </w:rPr>
        <w:t xml:space="preserve"> </w:t>
      </w:r>
      <w:r w:rsidR="00F53A48">
        <w:rPr>
          <w:rFonts w:ascii="Georgia" w:hAnsi="Georgia"/>
          <w:sz w:val="22"/>
          <w:szCs w:val="22"/>
        </w:rPr>
        <w:t>trained a</w:t>
      </w:r>
      <w:r>
        <w:rPr>
          <w:rFonts w:ascii="Georgia" w:hAnsi="Georgia"/>
          <w:sz w:val="22"/>
          <w:szCs w:val="22"/>
        </w:rPr>
        <w:t xml:space="preserve"> model that predicts the log odds of occupancy in a specific depth bin.</w:t>
      </w:r>
      <w:r w:rsidR="00F53A48">
        <w:rPr>
          <w:rFonts w:ascii="Georgia" w:hAnsi="Georgia"/>
          <w:sz w:val="22"/>
          <w:szCs w:val="22"/>
        </w:rPr>
        <w:t xml:space="preserve"> As only</w:t>
      </w:r>
      <w:r w:rsidR="00B562D4">
        <w:rPr>
          <w:rFonts w:ascii="Georgia" w:hAnsi="Georgia"/>
          <w:sz w:val="22"/>
          <w:szCs w:val="22"/>
        </w:rPr>
        <w:t xml:space="preserve"> one depth bin’s features are needed in </w:t>
      </w:r>
      <w:r w:rsidR="00F53A48">
        <w:rPr>
          <w:rFonts w:ascii="Georgia" w:hAnsi="Georgia"/>
          <w:sz w:val="22"/>
          <w:szCs w:val="22"/>
        </w:rPr>
        <w:t>this model, our dimensionality drops to N.</w:t>
      </w:r>
      <w:r>
        <w:rPr>
          <w:rFonts w:ascii="Georgia" w:hAnsi="Georgia"/>
          <w:sz w:val="22"/>
          <w:szCs w:val="22"/>
        </w:rPr>
        <w:t xml:space="preserve"> </w:t>
      </w:r>
      <w:r w:rsidR="00F53A48">
        <w:rPr>
          <w:rFonts w:ascii="Georgia" w:hAnsi="Georgia"/>
          <w:sz w:val="22"/>
          <w:szCs w:val="22"/>
        </w:rPr>
        <w:t xml:space="preserve">To train this model using categorical cross entropy we copied the </w:t>
      </w:r>
      <w:r>
        <w:rPr>
          <w:rFonts w:ascii="Georgia" w:hAnsi="Georgia"/>
          <w:sz w:val="22"/>
          <w:szCs w:val="22"/>
        </w:rPr>
        <w:t xml:space="preserve">log-odds model weights across all </w:t>
      </w:r>
      <w:r w:rsidR="00B562D4">
        <w:rPr>
          <w:rFonts w:ascii="Georgia" w:hAnsi="Georgia"/>
          <w:sz w:val="22"/>
          <w:szCs w:val="22"/>
        </w:rPr>
        <w:t>choices</w:t>
      </w:r>
      <w:r>
        <w:rPr>
          <w:rFonts w:ascii="Georgia" w:hAnsi="Georgia"/>
          <w:sz w:val="22"/>
          <w:szCs w:val="22"/>
        </w:rPr>
        <w:t>, pass</w:t>
      </w:r>
      <w:r w:rsidR="00F53A48">
        <w:rPr>
          <w:rFonts w:ascii="Georgia" w:hAnsi="Georgia"/>
          <w:sz w:val="22"/>
          <w:szCs w:val="22"/>
        </w:rPr>
        <w:t>ed</w:t>
      </w:r>
      <w:r>
        <w:rPr>
          <w:rFonts w:ascii="Georgia" w:hAnsi="Georgia"/>
          <w:sz w:val="22"/>
          <w:szCs w:val="22"/>
        </w:rPr>
        <w:t xml:space="preserve"> depth bin in as a feature</w:t>
      </w:r>
      <w:r w:rsidR="00B562D4">
        <w:rPr>
          <w:rFonts w:ascii="Georgia" w:hAnsi="Georgia"/>
          <w:sz w:val="22"/>
          <w:szCs w:val="22"/>
        </w:rPr>
        <w:t xml:space="preserve"> to each choice</w:t>
      </w:r>
      <w:r>
        <w:rPr>
          <w:rFonts w:ascii="Georgia" w:hAnsi="Georgia"/>
          <w:sz w:val="22"/>
          <w:szCs w:val="22"/>
        </w:rPr>
        <w:t xml:space="preserve">, and </w:t>
      </w:r>
      <w:r w:rsidR="00F53A48">
        <w:rPr>
          <w:rFonts w:ascii="Georgia" w:hAnsi="Georgia"/>
          <w:sz w:val="22"/>
          <w:szCs w:val="22"/>
        </w:rPr>
        <w:t>then</w:t>
      </w:r>
      <w:r>
        <w:rPr>
          <w:rFonts w:ascii="Georgia" w:hAnsi="Georgia"/>
          <w:sz w:val="22"/>
          <w:szCs w:val="22"/>
        </w:rPr>
        <w:t xml:space="preserve"> </w:t>
      </w:r>
      <w:r w:rsidR="00F53A48">
        <w:rPr>
          <w:rFonts w:ascii="Georgia" w:hAnsi="Georgia"/>
          <w:sz w:val="22"/>
          <w:szCs w:val="22"/>
        </w:rPr>
        <w:t>passed</w:t>
      </w:r>
      <w:r>
        <w:rPr>
          <w:rFonts w:ascii="Georgia" w:hAnsi="Georgia"/>
          <w:sz w:val="22"/>
          <w:szCs w:val="22"/>
        </w:rPr>
        <w:t xml:space="preserve"> the output of each model through a </w:t>
      </w:r>
      <w:proofErr w:type="spellStart"/>
      <w:r>
        <w:rPr>
          <w:rFonts w:ascii="Georgia" w:hAnsi="Georgia"/>
          <w:sz w:val="22"/>
          <w:szCs w:val="22"/>
        </w:rPr>
        <w:t>softmax</w:t>
      </w:r>
      <w:proofErr w:type="spellEnd"/>
      <w:r>
        <w:rPr>
          <w:rFonts w:ascii="Georgia" w:hAnsi="Georgia"/>
          <w:sz w:val="22"/>
          <w:szCs w:val="22"/>
        </w:rPr>
        <w:t xml:space="preserve"> activation layer </w:t>
      </w:r>
      <w:r w:rsidR="00B562D4">
        <w:rPr>
          <w:rFonts w:ascii="Georgia" w:hAnsi="Georgia"/>
          <w:sz w:val="22"/>
          <w:szCs w:val="22"/>
        </w:rPr>
        <w:t>whose weights are an untrainable identity matrix</w:t>
      </w:r>
      <w:r>
        <w:rPr>
          <w:rFonts w:ascii="Georgia" w:hAnsi="Georgia"/>
          <w:sz w:val="22"/>
          <w:szCs w:val="22"/>
        </w:rPr>
        <w:t>.</w:t>
      </w:r>
      <w:r w:rsidR="00F53A48">
        <w:rPr>
          <w:rFonts w:ascii="Georgia" w:hAnsi="Georgia"/>
          <w:sz w:val="22"/>
          <w:szCs w:val="22"/>
        </w:rPr>
        <w:t xml:space="preserve"> This results in a model that still predicts probabilities per depth bin but has an effective dimensionality of N + 1</w:t>
      </w:r>
      <w:r w:rsidR="00B562D4">
        <w:rPr>
          <w:rFonts w:ascii="Georgia" w:hAnsi="Georgia"/>
          <w:sz w:val="22"/>
          <w:szCs w:val="22"/>
        </w:rPr>
        <w:t xml:space="preserve"> thereby</w:t>
      </w:r>
      <w:r w:rsidR="00DF3069">
        <w:rPr>
          <w:rFonts w:ascii="Georgia" w:hAnsi="Georgia"/>
          <w:sz w:val="22"/>
          <w:szCs w:val="22"/>
        </w:rPr>
        <w:t xml:space="preserve"> </w:t>
      </w:r>
      <w:r w:rsidR="00F53A48">
        <w:rPr>
          <w:rFonts w:ascii="Georgia" w:hAnsi="Georgia"/>
          <w:sz w:val="22"/>
          <w:szCs w:val="22"/>
        </w:rPr>
        <w:t xml:space="preserve">increasing our odds of a good fit. </w:t>
      </w:r>
    </w:p>
    <w:p w14:paraId="69046675" w14:textId="77777777" w:rsidR="00DC494B" w:rsidRPr="004F7107" w:rsidRDefault="00DC494B" w:rsidP="00DC494B">
      <w:pPr>
        <w:rPr>
          <w:rFonts w:ascii="Georgia" w:hAnsi="Georgia"/>
          <w:sz w:val="22"/>
          <w:szCs w:val="22"/>
        </w:rPr>
      </w:pPr>
    </w:p>
    <w:p w14:paraId="57A259BC" w14:textId="7BDAB2EF" w:rsidR="004F7107" w:rsidRPr="004F7107" w:rsidRDefault="00F53A48" w:rsidP="00DC494B">
      <w:pPr>
        <w:rPr>
          <w:rFonts w:ascii="Georgia" w:hAnsi="Georgia"/>
          <w:sz w:val="22"/>
          <w:szCs w:val="22"/>
        </w:rPr>
      </w:pPr>
      <w:r>
        <w:rPr>
          <w:rFonts w:ascii="Georgia" w:hAnsi="Georgia"/>
          <w:sz w:val="22"/>
          <w:szCs w:val="22"/>
        </w:rPr>
        <w:t xml:space="preserve">One issue with this approach is that with 10 depth bins most </w:t>
      </w:r>
      <w:r w:rsidRPr="00F53A48">
        <w:rPr>
          <w:rFonts w:ascii="Georgia" w:hAnsi="Georgia"/>
          <w:sz w:val="22"/>
          <w:szCs w:val="22"/>
        </w:rPr>
        <w:t xml:space="preserve">instances of the internal log-odds model </w:t>
      </w:r>
      <w:r>
        <w:rPr>
          <w:rFonts w:ascii="Georgia" w:hAnsi="Georgia"/>
          <w:sz w:val="22"/>
          <w:szCs w:val="22"/>
        </w:rPr>
        <w:t xml:space="preserve">are encouraged to report very low log-odds. This is equivalent to a class imbalance problem. </w:t>
      </w:r>
      <w:r w:rsidR="00DF3069">
        <w:rPr>
          <w:rFonts w:ascii="Georgia" w:hAnsi="Georgia"/>
          <w:sz w:val="22"/>
          <w:szCs w:val="22"/>
        </w:rPr>
        <w:t xml:space="preserve">We can rebalance the data by taking advantage of the fact that the log-odds of </w:t>
      </w:r>
      <w:r w:rsidR="00B562D4">
        <w:rPr>
          <w:rFonts w:ascii="Georgia" w:hAnsi="Georgia"/>
          <w:sz w:val="22"/>
          <w:szCs w:val="22"/>
        </w:rPr>
        <w:t>one</w:t>
      </w:r>
      <w:r w:rsidR="00DF3069">
        <w:rPr>
          <w:rFonts w:ascii="Georgia" w:hAnsi="Georgia"/>
          <w:sz w:val="22"/>
          <w:szCs w:val="22"/>
        </w:rPr>
        <w:t xml:space="preserve"> choice is independent of </w:t>
      </w:r>
      <w:r w:rsidR="00B562D4">
        <w:rPr>
          <w:rFonts w:ascii="Georgia" w:hAnsi="Georgia"/>
          <w:sz w:val="22"/>
          <w:szCs w:val="22"/>
        </w:rPr>
        <w:t>the others</w:t>
      </w:r>
      <w:r w:rsidR="00DF3069">
        <w:rPr>
          <w:rFonts w:ascii="Georgia" w:hAnsi="Georgia"/>
          <w:sz w:val="22"/>
          <w:szCs w:val="22"/>
        </w:rPr>
        <w:t xml:space="preserve">. As a result, we can down-sample the number of choices in any decision to just two and </w:t>
      </w:r>
      <w:r w:rsidR="00B562D4">
        <w:rPr>
          <w:rFonts w:ascii="Georgia" w:hAnsi="Georgia"/>
          <w:sz w:val="22"/>
          <w:szCs w:val="22"/>
        </w:rPr>
        <w:t>achieve a</w:t>
      </w:r>
      <w:r w:rsidR="00DF3069">
        <w:rPr>
          <w:rFonts w:ascii="Georgia" w:hAnsi="Georgia"/>
          <w:sz w:val="22"/>
          <w:szCs w:val="22"/>
        </w:rPr>
        <w:t xml:space="preserve"> balance the positive and negative classes. To ensure we capture the variety in choices, we then resample</w:t>
      </w:r>
      <w:commentRangeStart w:id="39"/>
      <w:ins w:id="40" w:author="Andrew Seitz" w:date="2025-05-01T11:27:00Z" w16du:dateUtc="2025-05-01T19:27:00Z">
        <w:r w:rsidR="00BB1921">
          <w:rPr>
            <w:rFonts w:ascii="Georgia" w:hAnsi="Georgia"/>
            <w:sz w:val="22"/>
            <w:szCs w:val="22"/>
          </w:rPr>
          <w:t>d</w:t>
        </w:r>
        <w:commentRangeEnd w:id="39"/>
        <w:r w:rsidR="00BB1921">
          <w:rPr>
            <w:rStyle w:val="CommentReference"/>
          </w:rPr>
          <w:commentReference w:id="39"/>
        </w:r>
      </w:ins>
      <w:r w:rsidR="00DF3069">
        <w:rPr>
          <w:rFonts w:ascii="Georgia" w:hAnsi="Georgia"/>
          <w:sz w:val="22"/>
          <w:szCs w:val="22"/>
        </w:rPr>
        <w:t xml:space="preserve"> the same decisions </w:t>
      </w:r>
      <w:r w:rsidR="00B562D4">
        <w:rPr>
          <w:rFonts w:ascii="Georgia" w:hAnsi="Georgia"/>
          <w:sz w:val="22"/>
          <w:szCs w:val="22"/>
        </w:rPr>
        <w:t xml:space="preserve">repeatedly </w:t>
      </w:r>
      <w:r w:rsidR="00DF3069">
        <w:rPr>
          <w:rFonts w:ascii="Georgia" w:hAnsi="Georgia"/>
          <w:sz w:val="22"/>
          <w:szCs w:val="22"/>
        </w:rPr>
        <w:t xml:space="preserve">to get different pairs of selected and unselected choices. We’ll call this process contrast sampling as we are sampling selected vs unselected contrasts. </w:t>
      </w:r>
      <w:r w:rsidR="004F7107" w:rsidRPr="004F7107">
        <w:rPr>
          <w:rFonts w:ascii="Georgia" w:hAnsi="Georgia"/>
          <w:sz w:val="22"/>
          <w:szCs w:val="22"/>
        </w:rPr>
        <w:t xml:space="preserve">In </w:t>
      </w:r>
      <w:r w:rsidR="00DF3069">
        <w:rPr>
          <w:rFonts w:ascii="Georgia" w:hAnsi="Georgia"/>
          <w:sz w:val="22"/>
          <w:szCs w:val="22"/>
        </w:rPr>
        <w:t xml:space="preserve">this specific case </w:t>
      </w:r>
      <w:r w:rsidR="004F7107" w:rsidRPr="004F7107">
        <w:rPr>
          <w:rFonts w:ascii="Georgia" w:hAnsi="Georgia"/>
          <w:sz w:val="22"/>
          <w:szCs w:val="22"/>
        </w:rPr>
        <w:t>we decided on a random sample (with replacement) of 5,000 decisions per individual and 10 choices per decision. Over a validation/training split of 39</w:t>
      </w:r>
      <w:r w:rsidR="00B562D4">
        <w:rPr>
          <w:rFonts w:ascii="Georgia" w:hAnsi="Georgia"/>
          <w:sz w:val="22"/>
          <w:szCs w:val="22"/>
        </w:rPr>
        <w:t>/</w:t>
      </w:r>
      <w:r w:rsidR="004F7107" w:rsidRPr="004F7107">
        <w:rPr>
          <w:rFonts w:ascii="Georgia" w:hAnsi="Georgia"/>
          <w:sz w:val="22"/>
          <w:szCs w:val="22"/>
        </w:rPr>
        <w:t>72 this resulted in 5,550,000 contrasts of which 3,600,000 were used in training and the rest in validation.</w:t>
      </w:r>
    </w:p>
    <w:p w14:paraId="52DAD1E9" w14:textId="77777777" w:rsidR="004F7107" w:rsidRPr="004F7107" w:rsidRDefault="004F7107" w:rsidP="00DC494B">
      <w:pPr>
        <w:rPr>
          <w:rFonts w:ascii="Georgia" w:hAnsi="Georgia"/>
          <w:sz w:val="22"/>
          <w:szCs w:val="22"/>
        </w:rPr>
      </w:pPr>
    </w:p>
    <w:p w14:paraId="1BACB3B9" w14:textId="18D2F6F3" w:rsidR="004F7107" w:rsidRDefault="00DF3069" w:rsidP="00DC494B">
      <w:pPr>
        <w:rPr>
          <w:rFonts w:ascii="Georgia" w:hAnsi="Georgia"/>
          <w:sz w:val="22"/>
          <w:szCs w:val="22"/>
        </w:rPr>
      </w:pPr>
      <w:r>
        <w:rPr>
          <w:rFonts w:ascii="Georgia" w:hAnsi="Georgia"/>
          <w:sz w:val="22"/>
          <w:szCs w:val="22"/>
        </w:rPr>
        <w:t xml:space="preserve">Models were implemented in </w:t>
      </w:r>
      <w:proofErr w:type="spellStart"/>
      <w:r>
        <w:rPr>
          <w:rFonts w:ascii="Georgia" w:hAnsi="Georgia"/>
          <w:sz w:val="22"/>
          <w:szCs w:val="22"/>
        </w:rPr>
        <w:t>Keras</w:t>
      </w:r>
      <w:proofErr w:type="spellEnd"/>
      <w:r w:rsidR="00B562D4">
        <w:rPr>
          <w:rFonts w:ascii="Georgia" w:hAnsi="Georgia"/>
          <w:sz w:val="22"/>
          <w:szCs w:val="22"/>
        </w:rPr>
        <w:t xml:space="preserve"> </w:t>
      </w:r>
      <w:r>
        <w:rPr>
          <w:rFonts w:ascii="Georgia" w:hAnsi="Georgia"/>
          <w:sz w:val="22"/>
          <w:szCs w:val="22"/>
        </w:rPr>
        <w:t xml:space="preserve">and trained </w:t>
      </w:r>
      <w:r w:rsidR="00E72ABD">
        <w:rPr>
          <w:rFonts w:ascii="Georgia" w:hAnsi="Georgia"/>
          <w:sz w:val="22"/>
          <w:szCs w:val="22"/>
        </w:rPr>
        <w:t xml:space="preserve">for 100 epochs using a batch size of 200,000 and an Adam optimizer with a learning rate of 0.001. A grid search was performed over 2 and 3 hidden layers and 24 and 32 units per hidden layer. </w:t>
      </w:r>
      <w:commentRangeStart w:id="41"/>
      <w:r w:rsidR="00B562D4">
        <w:rPr>
          <w:rFonts w:ascii="Georgia" w:hAnsi="Georgia"/>
          <w:sz w:val="22"/>
          <w:szCs w:val="22"/>
        </w:rPr>
        <w:t>The model with the lowest validation over the contrast set</w:t>
      </w:r>
      <w:r w:rsidR="00E72ABD">
        <w:rPr>
          <w:rFonts w:ascii="Georgia" w:hAnsi="Georgia"/>
          <w:sz w:val="22"/>
          <w:szCs w:val="22"/>
        </w:rPr>
        <w:t>.</w:t>
      </w:r>
      <w:commentRangeEnd w:id="41"/>
      <w:r w:rsidR="00BB1921">
        <w:rPr>
          <w:rStyle w:val="CommentReference"/>
        </w:rPr>
        <w:commentReference w:id="41"/>
      </w:r>
      <w:r w:rsidR="00E72ABD">
        <w:rPr>
          <w:rFonts w:ascii="Georgia" w:hAnsi="Georgia"/>
          <w:sz w:val="22"/>
          <w:szCs w:val="22"/>
        </w:rPr>
        <w:t xml:space="preserve"> Amazon Web Service’s Batch </w:t>
      </w:r>
      <w:proofErr w:type="spellStart"/>
      <w:r w:rsidR="00E72ABD">
        <w:rPr>
          <w:rFonts w:ascii="Georgia" w:hAnsi="Georgia"/>
          <w:sz w:val="22"/>
          <w:szCs w:val="22"/>
        </w:rPr>
        <w:t>Fargate</w:t>
      </w:r>
      <w:proofErr w:type="spellEnd"/>
      <w:r w:rsidR="00E72ABD">
        <w:rPr>
          <w:rFonts w:ascii="Georgia" w:hAnsi="Georgia"/>
          <w:sz w:val="22"/>
          <w:szCs w:val="22"/>
        </w:rPr>
        <w:t xml:space="preserve"> service </w:t>
      </w:r>
      <w:r w:rsidR="006C31B8">
        <w:rPr>
          <w:rFonts w:ascii="Georgia" w:hAnsi="Georgia"/>
          <w:sz w:val="22"/>
          <w:szCs w:val="22"/>
        </w:rPr>
        <w:t>was used for</w:t>
      </w:r>
      <w:r w:rsidR="00E72ABD">
        <w:rPr>
          <w:rFonts w:ascii="Georgia" w:hAnsi="Georgia"/>
          <w:sz w:val="22"/>
          <w:szCs w:val="22"/>
        </w:rPr>
        <w:t xml:space="preserve"> </w:t>
      </w:r>
      <w:del w:id="42" w:author="Andrew Seitz" w:date="2025-05-01T11:28:00Z" w16du:dateUtc="2025-05-01T19:28:00Z">
        <w:r w:rsidR="00E72ABD" w:rsidDel="00BB1921">
          <w:rPr>
            <w:rFonts w:ascii="Georgia" w:hAnsi="Georgia"/>
            <w:sz w:val="22"/>
            <w:szCs w:val="22"/>
          </w:rPr>
          <w:delText xml:space="preserve">compute </w:delText>
        </w:r>
      </w:del>
      <w:ins w:id="43" w:author="Andrew Seitz" w:date="2025-05-01T11:28:00Z" w16du:dateUtc="2025-05-01T19:28:00Z">
        <w:r w:rsidR="00BB1921">
          <w:rPr>
            <w:rFonts w:ascii="Georgia" w:hAnsi="Georgia"/>
            <w:sz w:val="22"/>
            <w:szCs w:val="22"/>
          </w:rPr>
          <w:t>comput</w:t>
        </w:r>
        <w:r w:rsidR="00BB1921">
          <w:rPr>
            <w:rFonts w:ascii="Georgia" w:hAnsi="Georgia"/>
            <w:sz w:val="22"/>
            <w:szCs w:val="22"/>
          </w:rPr>
          <w:t>ing</w:t>
        </w:r>
        <w:r w:rsidR="00BB1921">
          <w:rPr>
            <w:rFonts w:ascii="Georgia" w:hAnsi="Georgia"/>
            <w:sz w:val="22"/>
            <w:szCs w:val="22"/>
          </w:rPr>
          <w:t xml:space="preserve"> </w:t>
        </w:r>
      </w:ins>
      <w:r w:rsidR="006C31B8">
        <w:rPr>
          <w:rFonts w:ascii="Georgia" w:hAnsi="Georgia"/>
          <w:sz w:val="22"/>
          <w:szCs w:val="22"/>
        </w:rPr>
        <w:t>and training was performed on</w:t>
      </w:r>
      <w:r w:rsidR="00E72ABD">
        <w:rPr>
          <w:rFonts w:ascii="Georgia" w:hAnsi="Georgia"/>
          <w:sz w:val="22"/>
          <w:szCs w:val="22"/>
        </w:rPr>
        <w:t xml:space="preserve"> instances </w:t>
      </w:r>
      <w:r w:rsidR="006C31B8">
        <w:rPr>
          <w:rFonts w:ascii="Georgia" w:hAnsi="Georgia"/>
          <w:sz w:val="22"/>
          <w:szCs w:val="22"/>
        </w:rPr>
        <w:t>with</w:t>
      </w:r>
      <w:r w:rsidR="00E72ABD">
        <w:rPr>
          <w:rFonts w:ascii="Georgia" w:hAnsi="Georgia"/>
          <w:sz w:val="22"/>
          <w:szCs w:val="22"/>
        </w:rPr>
        <w:t xml:space="preserve"> 2</w:t>
      </w:r>
      <w:r w:rsidR="006C31B8">
        <w:rPr>
          <w:rFonts w:ascii="Georgia" w:hAnsi="Georgia"/>
          <w:sz w:val="22"/>
          <w:szCs w:val="22"/>
        </w:rPr>
        <w:t xml:space="preserve"> </w:t>
      </w:r>
      <w:proofErr w:type="spellStart"/>
      <w:r w:rsidR="00E72ABD">
        <w:rPr>
          <w:rFonts w:ascii="Georgia" w:hAnsi="Georgia"/>
          <w:sz w:val="22"/>
          <w:szCs w:val="22"/>
        </w:rPr>
        <w:t>vcpus</w:t>
      </w:r>
      <w:proofErr w:type="spellEnd"/>
      <w:r w:rsidR="00E72ABD">
        <w:rPr>
          <w:rFonts w:ascii="Georgia" w:hAnsi="Georgia"/>
          <w:sz w:val="22"/>
          <w:szCs w:val="22"/>
        </w:rPr>
        <w:t xml:space="preserve"> and 4GB memory.</w:t>
      </w:r>
    </w:p>
    <w:p w14:paraId="71DB93E9" w14:textId="77777777" w:rsidR="00E72ABD" w:rsidRDefault="00E72ABD" w:rsidP="00DC494B">
      <w:pPr>
        <w:rPr>
          <w:rFonts w:ascii="Georgia" w:hAnsi="Georgia"/>
          <w:sz w:val="22"/>
          <w:szCs w:val="22"/>
        </w:rPr>
      </w:pPr>
    </w:p>
    <w:p w14:paraId="195C37BB" w14:textId="717F7F1D" w:rsidR="00DC494B" w:rsidRPr="004F7107" w:rsidRDefault="00E72ABD" w:rsidP="0067409F">
      <w:pPr>
        <w:rPr>
          <w:rFonts w:ascii="Georgia" w:hAnsi="Georgia"/>
          <w:sz w:val="22"/>
          <w:szCs w:val="22"/>
        </w:rPr>
      </w:pPr>
      <w:r>
        <w:rPr>
          <w:rFonts w:ascii="Georgia" w:hAnsi="Georgia"/>
          <w:sz w:val="22"/>
          <w:szCs w:val="22"/>
        </w:rPr>
        <w:t xml:space="preserve">To facilitate </w:t>
      </w:r>
      <w:commentRangeStart w:id="44"/>
      <w:r>
        <w:rPr>
          <w:rFonts w:ascii="Georgia" w:hAnsi="Georgia"/>
          <w:sz w:val="22"/>
          <w:szCs w:val="22"/>
        </w:rPr>
        <w:t>feature selection and investigate the predictive power of different feature sets</w:t>
      </w:r>
      <w:commentRangeEnd w:id="44"/>
      <w:r w:rsidR="009626FE">
        <w:rPr>
          <w:rStyle w:val="CommentReference"/>
        </w:rPr>
        <w:commentReference w:id="44"/>
      </w:r>
      <w:r>
        <w:rPr>
          <w:rFonts w:ascii="Georgia" w:hAnsi="Georgia"/>
          <w:sz w:val="22"/>
          <w:szCs w:val="22"/>
        </w:rPr>
        <w:t xml:space="preserve">, several models were trained over feature sets of increasing complexity. The model with the lowest loss over the </w:t>
      </w:r>
      <w:r w:rsidR="002F0464">
        <w:rPr>
          <w:rFonts w:ascii="Georgia" w:hAnsi="Georgia"/>
          <w:sz w:val="22"/>
          <w:szCs w:val="22"/>
        </w:rPr>
        <w:t xml:space="preserve">contrast </w:t>
      </w:r>
      <w:r>
        <w:rPr>
          <w:rFonts w:ascii="Georgia" w:hAnsi="Georgia"/>
          <w:sz w:val="22"/>
          <w:szCs w:val="22"/>
        </w:rPr>
        <w:t xml:space="preserve">validation set was selected as the final model. </w:t>
      </w:r>
      <w:r w:rsidR="00B562D4">
        <w:rPr>
          <w:rFonts w:ascii="Georgia" w:hAnsi="Georgia"/>
          <w:sz w:val="22"/>
          <w:szCs w:val="22"/>
        </w:rPr>
        <w:t>Then, s</w:t>
      </w:r>
      <w:r w:rsidR="002F0464">
        <w:rPr>
          <w:rFonts w:ascii="Georgia" w:hAnsi="Georgia"/>
          <w:sz w:val="22"/>
          <w:szCs w:val="22"/>
        </w:rPr>
        <w:t>tarting from no features, the final model’s features were incrementally added to</w:t>
      </w:r>
      <w:r w:rsidR="00B562D4">
        <w:rPr>
          <w:rFonts w:ascii="Georgia" w:hAnsi="Georgia"/>
          <w:sz w:val="22"/>
          <w:szCs w:val="22"/>
        </w:rPr>
        <w:t xml:space="preserve"> build additional models used to</w:t>
      </w:r>
      <w:r w:rsidR="002F0464">
        <w:rPr>
          <w:rFonts w:ascii="Georgia" w:hAnsi="Georgia"/>
          <w:sz w:val="22"/>
          <w:szCs w:val="22"/>
        </w:rPr>
        <w:t xml:space="preserve"> investigate the importance of each set of features. </w:t>
      </w:r>
      <w:r w:rsidR="00B562D4">
        <w:rPr>
          <w:rFonts w:ascii="Georgia" w:hAnsi="Georgia"/>
          <w:sz w:val="22"/>
          <w:szCs w:val="22"/>
        </w:rPr>
        <w:t>Each incremental f</w:t>
      </w:r>
      <w:r w:rsidR="002F0464">
        <w:rPr>
          <w:rFonts w:ascii="Georgia" w:hAnsi="Georgia"/>
          <w:sz w:val="22"/>
          <w:szCs w:val="22"/>
        </w:rPr>
        <w:t xml:space="preserve">eature </w:t>
      </w:r>
      <w:r w:rsidR="00B562D4">
        <w:rPr>
          <w:rFonts w:ascii="Georgia" w:hAnsi="Georgia"/>
          <w:sz w:val="22"/>
          <w:szCs w:val="22"/>
        </w:rPr>
        <w:t>was</w:t>
      </w:r>
      <w:r w:rsidR="002F0464">
        <w:rPr>
          <w:rFonts w:ascii="Georgia" w:hAnsi="Georgia"/>
          <w:sz w:val="22"/>
          <w:szCs w:val="22"/>
        </w:rPr>
        <w:t xml:space="preserve"> </w:t>
      </w:r>
      <w:r w:rsidR="00B562D4">
        <w:rPr>
          <w:rFonts w:ascii="Georgia" w:hAnsi="Georgia"/>
          <w:sz w:val="22"/>
          <w:szCs w:val="22"/>
        </w:rPr>
        <w:t>selected</w:t>
      </w:r>
      <w:r w:rsidR="002F0464">
        <w:rPr>
          <w:rFonts w:ascii="Georgia" w:hAnsi="Georgia"/>
          <w:sz w:val="22"/>
          <w:szCs w:val="22"/>
        </w:rPr>
        <w:t xml:space="preserve"> according to whichever caused the maximal drop in loss. For each of these models, </w:t>
      </w:r>
      <w:proofErr w:type="gramStart"/>
      <w:r w:rsidR="000228AB">
        <w:rPr>
          <w:rFonts w:ascii="Georgia" w:hAnsi="Georgia"/>
          <w:sz w:val="22"/>
          <w:szCs w:val="22"/>
        </w:rPr>
        <w:t>in order to</w:t>
      </w:r>
      <w:proofErr w:type="gramEnd"/>
      <w:r w:rsidR="000228AB">
        <w:rPr>
          <w:rFonts w:ascii="Georgia" w:hAnsi="Georgia"/>
          <w:sz w:val="22"/>
          <w:szCs w:val="22"/>
        </w:rPr>
        <w:t xml:space="preserve"> make comparisons, </w:t>
      </w:r>
      <w:r w:rsidR="002F0464">
        <w:rPr>
          <w:rFonts w:ascii="Georgia" w:hAnsi="Georgia"/>
          <w:sz w:val="22"/>
          <w:szCs w:val="22"/>
        </w:rPr>
        <w:t>categorical cross entropy was computed over the validation and training sets for both the contrasts and the original decisions</w:t>
      </w:r>
      <w:r w:rsidR="000228AB">
        <w:rPr>
          <w:rFonts w:ascii="Georgia" w:hAnsi="Georgia"/>
          <w:sz w:val="22"/>
          <w:szCs w:val="22"/>
        </w:rPr>
        <w:t>.</w:t>
      </w:r>
    </w:p>
    <w:p w14:paraId="316CFD75" w14:textId="77777777" w:rsidR="00D540A4" w:rsidRPr="004F7107" w:rsidRDefault="00D540A4" w:rsidP="0067409F">
      <w:pPr>
        <w:rPr>
          <w:rFonts w:ascii="Georgia" w:hAnsi="Georgia"/>
          <w:sz w:val="22"/>
          <w:szCs w:val="22"/>
        </w:rPr>
      </w:pPr>
    </w:p>
    <w:p w14:paraId="008F7AB2" w14:textId="77777777" w:rsidR="00D540A4" w:rsidRPr="004F7107" w:rsidRDefault="00D540A4" w:rsidP="0067409F">
      <w:pPr>
        <w:rPr>
          <w:rFonts w:ascii="Georgia" w:hAnsi="Georgia"/>
          <w:sz w:val="22"/>
          <w:szCs w:val="22"/>
        </w:rPr>
      </w:pPr>
    </w:p>
    <w:p w14:paraId="54BA9D46" w14:textId="77777777" w:rsidR="0067409F" w:rsidRPr="004F7107" w:rsidRDefault="0067409F" w:rsidP="0067409F">
      <w:pPr>
        <w:rPr>
          <w:rFonts w:ascii="Georgia" w:hAnsi="Georgia"/>
          <w:sz w:val="22"/>
          <w:szCs w:val="22"/>
        </w:rPr>
      </w:pPr>
    </w:p>
    <w:sectPr w:rsidR="0067409F" w:rsidRPr="004F710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ndrew Seitz" w:date="2025-05-01T10:39:00Z" w:initials="AS">
    <w:p w14:paraId="3C4A44A6" w14:textId="77777777" w:rsidR="00B56292" w:rsidRDefault="00B56292" w:rsidP="00B56292">
      <w:pPr>
        <w:pStyle w:val="CommentText"/>
      </w:pPr>
      <w:r>
        <w:rPr>
          <w:rStyle w:val="CommentReference"/>
        </w:rPr>
        <w:annotationRef/>
      </w:r>
      <w:r>
        <w:t xml:space="preserve">I would start even broader, even at the risk of a bit of redundancy, and say something like “To predict (or understand) fish occupation of discrete depth bins based on x, y, and z factors, we applied a probabilistic deep learning approach.” or something like that.  </w:t>
      </w:r>
    </w:p>
  </w:comment>
  <w:comment w:id="1" w:author="Andrew Seitz" w:date="2025-05-01T10:42:00Z" w:initials="AS">
    <w:p w14:paraId="09BCBE4D" w14:textId="77777777" w:rsidR="00B56292" w:rsidRDefault="00B56292" w:rsidP="00B56292">
      <w:pPr>
        <w:pStyle w:val="CommentText"/>
      </w:pPr>
      <w:r>
        <w:rPr>
          <w:rStyle w:val="CommentReference"/>
        </w:rPr>
        <w:annotationRef/>
      </w:r>
      <w:r>
        <w:t>I would try to make this clearer to the reader by taking a step back and providing a broader overview.  Also, transitions and flow are important, so think about how this sentence relates to the previous sentence.  Maybe say something like “Each prediction is the depth bin that an individual fish will occupy at a specific location and time.” Or something like that.  You say something similar in the next sentence, so try to integrate these two sentences so they flow better.</w:t>
      </w:r>
    </w:p>
  </w:comment>
  <w:comment w:id="2" w:author="Andrew Seitz" w:date="2025-05-01T10:44:00Z" w:initials="AS">
    <w:p w14:paraId="211A6DBC" w14:textId="77777777" w:rsidR="00B56292" w:rsidRDefault="00B56292" w:rsidP="00B56292">
      <w:pPr>
        <w:pStyle w:val="CommentText"/>
      </w:pPr>
      <w:r>
        <w:rPr>
          <w:rStyle w:val="CommentReference"/>
        </w:rPr>
        <w:annotationRef/>
      </w:r>
      <w:r>
        <w:t>As an ecologist, I would prefer to be given a bit more information about this and the loss function.  Perhaps you will touch on those later, but I will say that I am not familiar with these, nor why they are used, so my eyes might glaze over a bit without a tiny bit of background information about these.</w:t>
      </w:r>
    </w:p>
  </w:comment>
  <w:comment w:id="3" w:author="Andrew Seitz" w:date="2025-05-01T10:45:00Z" w:initials="AS">
    <w:p w14:paraId="534C70AD" w14:textId="77777777" w:rsidR="00B56292" w:rsidRDefault="00B56292" w:rsidP="00B56292">
      <w:pPr>
        <w:pStyle w:val="CommentText"/>
      </w:pPr>
      <w:r>
        <w:rPr>
          <w:rStyle w:val="CommentReference"/>
        </w:rPr>
        <w:annotationRef/>
      </w:r>
      <w:r>
        <w:t xml:space="preserve">Which combination of choices?  </w:t>
      </w:r>
    </w:p>
  </w:comment>
  <w:comment w:id="4" w:author="Andrew Seitz" w:date="2025-05-01T10:45:00Z" w:initials="AS">
    <w:p w14:paraId="13CC7AF4" w14:textId="77777777" w:rsidR="00EF53F9" w:rsidRDefault="00B56292" w:rsidP="00EF53F9">
      <w:pPr>
        <w:pStyle w:val="CommentText"/>
      </w:pPr>
      <w:r>
        <w:rPr>
          <w:rStyle w:val="CommentReference"/>
        </w:rPr>
        <w:annotationRef/>
      </w:r>
      <w:r w:rsidR="00EF53F9">
        <w:t>This seems a bit redundant with material in the second and third sentences of the paragraph.</w:t>
      </w:r>
    </w:p>
    <w:p w14:paraId="269596B8" w14:textId="77777777" w:rsidR="00EF53F9" w:rsidRDefault="00EF53F9" w:rsidP="00EF53F9">
      <w:pPr>
        <w:pStyle w:val="CommentText"/>
      </w:pPr>
    </w:p>
    <w:p w14:paraId="307602DD" w14:textId="77777777" w:rsidR="00EF53F9" w:rsidRDefault="00EF53F9" w:rsidP="00EF53F9">
      <w:pPr>
        <w:pStyle w:val="CommentText"/>
      </w:pPr>
      <w:r>
        <w:t>Overall, I think this introduction could remove redundancy and provide better flow to give a broad overview of your methods.  Think about explaining this to me on a Zoom call… how would you describe it.  It needs to tell a story.</w:t>
      </w:r>
    </w:p>
  </w:comment>
  <w:comment w:id="5" w:author="Andrew Seitz" w:date="2025-05-01T10:50:00Z" w:initials="AS">
    <w:p w14:paraId="1AA1DE62" w14:textId="77777777" w:rsidR="00EF53F9" w:rsidRDefault="00EF53F9" w:rsidP="00EF53F9">
      <w:pPr>
        <w:pStyle w:val="CommentText"/>
      </w:pPr>
      <w:r>
        <w:rPr>
          <w:rStyle w:val="CommentReference"/>
        </w:rPr>
        <w:annotationRef/>
      </w:r>
      <w:r>
        <w:t>I would provide a more concrete lead in, so something like “Models for predicting depth occupation of Chinook salmon were built from data collected by …”</w:t>
      </w:r>
    </w:p>
    <w:p w14:paraId="4EDD283F" w14:textId="77777777" w:rsidR="00EF53F9" w:rsidRDefault="00EF53F9" w:rsidP="00EF53F9">
      <w:pPr>
        <w:pStyle w:val="CommentText"/>
      </w:pPr>
    </w:p>
    <w:p w14:paraId="155DE024" w14:textId="77777777" w:rsidR="00EF53F9" w:rsidRDefault="00EF53F9" w:rsidP="00EF53F9">
      <w:pPr>
        <w:pStyle w:val="CommentText"/>
      </w:pPr>
      <w:r>
        <w:t>I think you will need to describe the tag data here, then describe how movement tracks are built, then what you did with the movement track and depth data.  Right now, you jump into movement tracks, and then describe those later, so the reader might get lost when wondering how movement tracks were built.  Think linearly!  So in other words, try to write the methods in strict chronological order, start with going fishing.</w:t>
      </w:r>
    </w:p>
    <w:p w14:paraId="4D6C8418" w14:textId="77777777" w:rsidR="00EF53F9" w:rsidRDefault="00EF53F9" w:rsidP="00EF53F9">
      <w:pPr>
        <w:pStyle w:val="CommentText"/>
      </w:pPr>
    </w:p>
    <w:p w14:paraId="317D1BCF" w14:textId="77777777" w:rsidR="00EF53F9" w:rsidRDefault="00EF53F9" w:rsidP="00EF53F9">
      <w:pPr>
        <w:pStyle w:val="CommentText"/>
      </w:pPr>
      <w:r>
        <w:t xml:space="preserve">Oh wait, I see what you are doing… you are providing an overview of the modeling process.  To make this 1000% crystal clear, I recommend adding sub-headings, OR using key words such as “Broadly, …” to give the reader a heads up that you are just giving an overview here.  </w:t>
      </w:r>
    </w:p>
  </w:comment>
  <w:comment w:id="6" w:author="Andrew Seitz" w:date="2025-05-01T10:56:00Z" w:initials="AS">
    <w:p w14:paraId="186CC59A" w14:textId="77777777" w:rsidR="00EF53F9" w:rsidRDefault="00EF53F9" w:rsidP="00EF53F9">
      <w:pPr>
        <w:pStyle w:val="CommentText"/>
      </w:pPr>
      <w:r>
        <w:rPr>
          <w:rStyle w:val="CommentReference"/>
        </w:rPr>
        <w:annotationRef/>
      </w:r>
      <w:r>
        <w:t>Can this be clearer?  I don’t know what this means.</w:t>
      </w:r>
    </w:p>
  </w:comment>
  <w:comment w:id="7" w:author="Andrew Seitz" w:date="2025-05-01T10:56:00Z" w:initials="AS">
    <w:p w14:paraId="72980D8B" w14:textId="77777777" w:rsidR="00EF53F9" w:rsidRDefault="00EF53F9" w:rsidP="00EF53F9">
      <w:pPr>
        <w:pStyle w:val="CommentText"/>
      </w:pPr>
      <w:r>
        <w:rPr>
          <w:rStyle w:val="CommentReference"/>
        </w:rPr>
        <w:annotationRef/>
      </w:r>
      <w:r>
        <w:t xml:space="preserve">What was selected?  The most realistic model?  </w:t>
      </w:r>
    </w:p>
  </w:comment>
  <w:comment w:id="8" w:author="Andrew Seitz" w:date="2025-05-01T10:59:00Z" w:initials="AS">
    <w:p w14:paraId="16D74590" w14:textId="77777777" w:rsidR="000B67FD" w:rsidRDefault="000B67FD" w:rsidP="000B67FD">
      <w:pPr>
        <w:pStyle w:val="CommentText"/>
      </w:pPr>
      <w:r>
        <w:rPr>
          <w:rStyle w:val="CommentReference"/>
        </w:rPr>
        <w:annotationRef/>
      </w:r>
      <w:r>
        <w:t xml:space="preserve">OK, I like this approach, but I think it could be clearer with addition of key words and phrases.  I think you need to give the reader a heads up that these paragraphs are an overview, then avoid jargon-y words and phrases until later when you get into the details.  </w:t>
      </w:r>
    </w:p>
    <w:p w14:paraId="5B9452F1" w14:textId="77777777" w:rsidR="000B67FD" w:rsidRDefault="000B67FD" w:rsidP="000B67FD">
      <w:pPr>
        <w:pStyle w:val="CommentText"/>
      </w:pPr>
    </w:p>
    <w:p w14:paraId="2285B24A" w14:textId="77777777" w:rsidR="000B67FD" w:rsidRDefault="000B67FD" w:rsidP="000B67FD">
      <w:pPr>
        <w:pStyle w:val="CommentText"/>
      </w:pPr>
      <w:r>
        <w:t>Also, I wonder if one long paragraph would be better than two short paragraphs...</w:t>
      </w:r>
    </w:p>
  </w:comment>
  <w:comment w:id="10" w:author="Andrew Seitz" w:date="2025-05-01T11:02:00Z" w:initials="AS">
    <w:p w14:paraId="2AAE57BB" w14:textId="77777777" w:rsidR="000B67FD" w:rsidRDefault="000B67FD" w:rsidP="000B67FD">
      <w:pPr>
        <w:pStyle w:val="CommentText"/>
      </w:pPr>
      <w:r>
        <w:rPr>
          <w:rStyle w:val="CommentReference"/>
        </w:rPr>
        <w:annotationRef/>
      </w:r>
      <w:r>
        <w:t xml:space="preserve">This is not a commonly used phrase in fisheries or ecology, so I would try to use more common language.  </w:t>
      </w:r>
    </w:p>
  </w:comment>
  <w:comment w:id="12" w:author="Andrew Seitz" w:date="2025-05-01T11:04:00Z" w:initials="AS">
    <w:p w14:paraId="78F7821F" w14:textId="77777777" w:rsidR="000B67FD" w:rsidRDefault="000B67FD" w:rsidP="000B67FD">
      <w:pPr>
        <w:pStyle w:val="CommentText"/>
      </w:pPr>
      <w:r>
        <w:rPr>
          <w:rStyle w:val="CommentReference"/>
        </w:rPr>
        <w:annotationRef/>
      </w:r>
      <w:r>
        <w:t xml:space="preserve">This is putting the cart before the horse.  The reader does not know how the data were collected, so I would describe data collection first, then describe the advantages of this type of data.  </w:t>
      </w:r>
    </w:p>
  </w:comment>
  <w:comment w:id="18" w:author="Andrew Seitz" w:date="2025-05-01T11:13:00Z" w:initials="AS">
    <w:p w14:paraId="0E832315" w14:textId="77777777" w:rsidR="002F1053" w:rsidRDefault="002F1053" w:rsidP="002F1053">
      <w:pPr>
        <w:pStyle w:val="CommentText"/>
      </w:pPr>
      <w:r>
        <w:rPr>
          <w:rStyle w:val="CommentReference"/>
        </w:rPr>
        <w:annotationRef/>
      </w:r>
      <w:r>
        <w:t>What does this look like for depth?  Do you get summaries or point measurements?</w:t>
      </w:r>
    </w:p>
  </w:comment>
  <w:comment w:id="19" w:author="Andrew Seitz" w:date="2025-05-01T11:08:00Z" w:initials="AS">
    <w:p w14:paraId="23A325D1" w14:textId="689B4A6A" w:rsidR="000B67FD" w:rsidRDefault="000B67FD" w:rsidP="000B67FD">
      <w:pPr>
        <w:pStyle w:val="CommentText"/>
      </w:pPr>
      <w:r>
        <w:rPr>
          <w:rStyle w:val="CommentReference"/>
        </w:rPr>
        <w:annotationRef/>
      </w:r>
      <w:r>
        <w:t xml:space="preserve">It’s also because Argos satellites only have very limited “bandwidth” for incoming data.  You likely know the details WAY better than I do, but the satellites can’t receive a lot of data.  ALSO, very importantly, the satellites are overhead only a few times a day, so the combination of reception bandwidth and actually receiving data only when overhead, necessitates summarizing data.  </w:t>
      </w:r>
    </w:p>
  </w:comment>
  <w:comment w:id="20" w:author="Andrew Seitz" w:date="2025-05-01T11:09:00Z" w:initials="AS">
    <w:p w14:paraId="03B37170" w14:textId="77777777" w:rsidR="002F1053" w:rsidRDefault="002F1053" w:rsidP="002F1053">
      <w:pPr>
        <w:pStyle w:val="CommentText"/>
      </w:pPr>
      <w:r>
        <w:rPr>
          <w:rStyle w:val="CommentReference"/>
        </w:rPr>
        <w:annotationRef/>
      </w:r>
      <w:r>
        <w:t>I would mention the HMM and its inherent accuracy.  This is important.</w:t>
      </w:r>
    </w:p>
  </w:comment>
  <w:comment w:id="21" w:author="Andrew Seitz" w:date="2025-05-01T11:11:00Z" w:initials="AS">
    <w:p w14:paraId="15CED82D" w14:textId="77777777" w:rsidR="002F1053" w:rsidRDefault="002F1053" w:rsidP="002F1053">
      <w:pPr>
        <w:pStyle w:val="CommentText"/>
      </w:pPr>
      <w:r>
        <w:rPr>
          <w:rStyle w:val="CommentReference"/>
        </w:rPr>
        <w:annotationRef/>
      </w:r>
      <w:r>
        <w:t>I would add a sentence here stating that if tags are physically recovered, then the full dataset is obtained.</w:t>
      </w:r>
    </w:p>
  </w:comment>
  <w:comment w:id="27" w:author="Andrew Seitz" w:date="2025-05-01T11:10:00Z" w:initials="AS">
    <w:p w14:paraId="1FF53859" w14:textId="44509699" w:rsidR="002F1053" w:rsidRDefault="002F1053" w:rsidP="002F1053">
      <w:pPr>
        <w:pStyle w:val="CommentText"/>
      </w:pPr>
      <w:r>
        <w:rPr>
          <w:rStyle w:val="CommentReference"/>
        </w:rPr>
        <w:annotationRef/>
      </w:r>
      <w:r>
        <w:t xml:space="preserve">Did any of these fish provide data that you are actually using?  If not, then delete this.  </w:t>
      </w:r>
    </w:p>
  </w:comment>
  <w:comment w:id="24" w:author="Andrew Seitz" w:date="2025-05-01T11:12:00Z" w:initials="AS">
    <w:p w14:paraId="32F26647" w14:textId="77777777" w:rsidR="002F1053" w:rsidRDefault="002F1053" w:rsidP="002F1053">
      <w:pPr>
        <w:pStyle w:val="CommentText"/>
      </w:pPr>
      <w:r>
        <w:rPr>
          <w:rStyle w:val="CommentReference"/>
        </w:rPr>
        <w:annotationRef/>
      </w:r>
      <w:r>
        <w:t>According to chronological order, this should go before the description of the tag, because the description of the tag can be framed into a method of how the tag worked while attached to a fish.  So first you need to capture the fish, and then attach the tag, then the tag operates while attached to the fish.  Related to this, think about what happens while the tag is transmitting (data summaries!).</w:t>
      </w:r>
    </w:p>
  </w:comment>
  <w:comment w:id="30" w:author="Andrew Seitz" w:date="2025-05-01T11:14:00Z" w:initials="AS">
    <w:p w14:paraId="48E22BBB" w14:textId="7FC3F1C2" w:rsidR="002F1053" w:rsidRDefault="002F1053" w:rsidP="002F1053">
      <w:pPr>
        <w:pStyle w:val="CommentText"/>
      </w:pPr>
      <w:r>
        <w:rPr>
          <w:rStyle w:val="CommentReference"/>
        </w:rPr>
        <w:annotationRef/>
      </w:r>
      <w:r>
        <w:t>This is related to a previous comment… are these point measurements?</w:t>
      </w:r>
    </w:p>
  </w:comment>
  <w:comment w:id="31" w:author="Andrew Seitz" w:date="2025-05-01T11:15:00Z" w:initials="AS">
    <w:p w14:paraId="0C3F195D" w14:textId="77777777" w:rsidR="002F1053" w:rsidRDefault="002F1053" w:rsidP="002F1053">
      <w:pPr>
        <w:pStyle w:val="CommentText"/>
      </w:pPr>
      <w:r>
        <w:rPr>
          <w:rStyle w:val="CommentReference"/>
        </w:rPr>
        <w:annotationRef/>
      </w:r>
      <w:r>
        <w:t>The important content could be moved to my previous comment.  Removing this sentence here would not affect the remaining paragraph.</w:t>
      </w:r>
    </w:p>
  </w:comment>
  <w:comment w:id="32" w:author="Andrew Seitz" w:date="2025-05-01T11:16:00Z" w:initials="AS">
    <w:p w14:paraId="0DC911DA" w14:textId="77777777" w:rsidR="002F1053" w:rsidRDefault="002F1053" w:rsidP="002F1053">
      <w:pPr>
        <w:pStyle w:val="CommentText"/>
      </w:pPr>
      <w:r>
        <w:rPr>
          <w:rStyle w:val="CommentReference"/>
        </w:rPr>
        <w:annotationRef/>
      </w:r>
      <w:r>
        <w:t xml:space="preserve">I am not familiar with these.  </w:t>
      </w:r>
    </w:p>
  </w:comment>
  <w:comment w:id="33" w:author="Andrew Seitz" w:date="2025-05-01T11:16:00Z" w:initials="AS">
    <w:p w14:paraId="15B6E4F6" w14:textId="77777777" w:rsidR="002F1053" w:rsidRDefault="002F1053" w:rsidP="002F1053">
      <w:pPr>
        <w:pStyle w:val="CommentText"/>
      </w:pPr>
      <w:r>
        <w:rPr>
          <w:rStyle w:val="CommentReference"/>
        </w:rPr>
        <w:annotationRef/>
      </w:r>
      <w:r>
        <w:t xml:space="preserve">And I am not familiar with this either.  </w:t>
      </w:r>
    </w:p>
  </w:comment>
  <w:comment w:id="34" w:author="Andrew Seitz" w:date="2025-05-01T11:17:00Z" w:initials="AS">
    <w:p w14:paraId="67A61F8B" w14:textId="77777777" w:rsidR="002F1053" w:rsidRDefault="002F1053" w:rsidP="002F1053">
      <w:pPr>
        <w:pStyle w:val="CommentText"/>
      </w:pPr>
      <w:r>
        <w:rPr>
          <w:rStyle w:val="CommentReference"/>
        </w:rPr>
        <w:annotationRef/>
      </w:r>
      <w:r>
        <w:t>What is this?  Is this extracting environmental data for each fish’s estimated daily position?</w:t>
      </w:r>
    </w:p>
  </w:comment>
  <w:comment w:id="35" w:author="Andrew Seitz" w:date="2025-05-01T11:19:00Z" w:initials="AS">
    <w:p w14:paraId="35C78FF3" w14:textId="77777777" w:rsidR="00BB1921" w:rsidRDefault="00BB1921" w:rsidP="00BB1921">
      <w:pPr>
        <w:pStyle w:val="CommentText"/>
      </w:pPr>
      <w:r>
        <w:rPr>
          <w:rStyle w:val="CommentReference"/>
        </w:rPr>
        <w:annotationRef/>
      </w:r>
      <w:r>
        <w:t>Are these statistics, or values, or parameters?</w:t>
      </w:r>
    </w:p>
  </w:comment>
  <w:comment w:id="36" w:author="Andrew Seitz" w:date="2025-05-01T11:19:00Z" w:initials="AS">
    <w:p w14:paraId="74F885CA" w14:textId="77777777" w:rsidR="00BB1921" w:rsidRDefault="00BB1921" w:rsidP="00BB1921">
      <w:pPr>
        <w:pStyle w:val="CommentText"/>
      </w:pPr>
      <w:r>
        <w:rPr>
          <w:rStyle w:val="CommentReference"/>
        </w:rPr>
        <w:annotationRef/>
      </w:r>
      <w:r>
        <w:t>What are these?  I like concrete writing.  My mind tends to stray with vague phrases.</w:t>
      </w:r>
    </w:p>
  </w:comment>
  <w:comment w:id="37" w:author="Andrew Seitz" w:date="2025-05-01T11:21:00Z" w:initials="AS">
    <w:p w14:paraId="7873AD9F" w14:textId="77777777" w:rsidR="00BB1921" w:rsidRDefault="00BB1921" w:rsidP="00BB1921">
      <w:pPr>
        <w:pStyle w:val="CommentText"/>
      </w:pPr>
      <w:r>
        <w:rPr>
          <w:rStyle w:val="CommentReference"/>
        </w:rPr>
        <w:annotationRef/>
      </w:r>
      <w:r>
        <w:t>What kind of issues?</w:t>
      </w:r>
    </w:p>
  </w:comment>
  <w:comment w:id="38" w:author="Andrew Seitz" w:date="2025-05-01T11:27:00Z" w:initials="AS">
    <w:p w14:paraId="51224980" w14:textId="77777777" w:rsidR="00BB1921" w:rsidRDefault="00BB1921" w:rsidP="00BB1921">
      <w:pPr>
        <w:pStyle w:val="CommentText"/>
      </w:pPr>
      <w:r>
        <w:rPr>
          <w:rStyle w:val="CommentReference"/>
        </w:rPr>
        <w:annotationRef/>
      </w:r>
      <w:r>
        <w:t>This paragraph is great, because it follows a linear, chronological order and has good transitions among thoughts.  I don’t know the math-y stuff, but I understand the general approach because the writing is really good.</w:t>
      </w:r>
    </w:p>
  </w:comment>
  <w:comment w:id="39" w:author="Andrew Seitz" w:date="2025-05-01T11:27:00Z" w:initials="AS">
    <w:p w14:paraId="0284DD06" w14:textId="77777777" w:rsidR="00BB1921" w:rsidRDefault="00BB1921" w:rsidP="00BB1921">
      <w:pPr>
        <w:pStyle w:val="CommentText"/>
      </w:pPr>
      <w:r>
        <w:rPr>
          <w:rStyle w:val="CommentReference"/>
        </w:rPr>
        <w:annotationRef/>
      </w:r>
      <w:r>
        <w:t xml:space="preserve">You switched into present tense here.  </w:t>
      </w:r>
    </w:p>
  </w:comment>
  <w:comment w:id="41" w:author="Andrew Seitz" w:date="2025-05-01T11:28:00Z" w:initials="AS">
    <w:p w14:paraId="4135E33C" w14:textId="77777777" w:rsidR="00BB1921" w:rsidRDefault="00BB1921" w:rsidP="00BB1921">
      <w:pPr>
        <w:pStyle w:val="CommentText"/>
      </w:pPr>
      <w:r>
        <w:rPr>
          <w:rStyle w:val="CommentReference"/>
        </w:rPr>
        <w:annotationRef/>
      </w:r>
      <w:r>
        <w:t>Incomplete sentence.</w:t>
      </w:r>
    </w:p>
  </w:comment>
  <w:comment w:id="44" w:author="Andrew Seitz" w:date="2025-05-01T11:29:00Z" w:initials="AS">
    <w:p w14:paraId="1D924AB6" w14:textId="77777777" w:rsidR="009626FE" w:rsidRDefault="009626FE" w:rsidP="009626FE">
      <w:pPr>
        <w:pStyle w:val="CommentText"/>
      </w:pPr>
      <w:r>
        <w:rPr>
          <w:rStyle w:val="CommentReference"/>
        </w:rPr>
        <w:annotationRef/>
      </w:r>
      <w:r>
        <w:t>Can you remind the reader of what the features are?  I prefer concrete writing rather than vagaries.  Then, in the remainder of the paragraph, the reader will know what the features actually are.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C4A44A6" w15:done="0"/>
  <w15:commentEx w15:paraId="09BCBE4D" w15:done="0"/>
  <w15:commentEx w15:paraId="211A6DBC" w15:done="0"/>
  <w15:commentEx w15:paraId="534C70AD" w15:done="0"/>
  <w15:commentEx w15:paraId="307602DD" w15:done="0"/>
  <w15:commentEx w15:paraId="317D1BCF" w15:done="0"/>
  <w15:commentEx w15:paraId="186CC59A" w15:done="0"/>
  <w15:commentEx w15:paraId="72980D8B" w15:done="0"/>
  <w15:commentEx w15:paraId="2285B24A" w15:done="0"/>
  <w15:commentEx w15:paraId="2AAE57BB" w15:done="0"/>
  <w15:commentEx w15:paraId="78F7821F" w15:done="0"/>
  <w15:commentEx w15:paraId="0E832315" w15:done="0"/>
  <w15:commentEx w15:paraId="23A325D1" w15:done="0"/>
  <w15:commentEx w15:paraId="03B37170" w15:done="0"/>
  <w15:commentEx w15:paraId="15CED82D" w15:done="0"/>
  <w15:commentEx w15:paraId="1FF53859" w15:done="0"/>
  <w15:commentEx w15:paraId="32F26647" w15:done="0"/>
  <w15:commentEx w15:paraId="48E22BBB" w15:done="0"/>
  <w15:commentEx w15:paraId="0C3F195D" w15:done="0"/>
  <w15:commentEx w15:paraId="0DC911DA" w15:done="0"/>
  <w15:commentEx w15:paraId="15B6E4F6" w15:done="0"/>
  <w15:commentEx w15:paraId="67A61F8B" w15:done="0"/>
  <w15:commentEx w15:paraId="35C78FF3" w15:done="0"/>
  <w15:commentEx w15:paraId="74F885CA" w15:done="0"/>
  <w15:commentEx w15:paraId="7873AD9F" w15:done="0"/>
  <w15:commentEx w15:paraId="51224980" w15:done="0"/>
  <w15:commentEx w15:paraId="0284DD06" w15:done="0"/>
  <w15:commentEx w15:paraId="4135E33C" w15:done="0"/>
  <w15:commentEx w15:paraId="1D924A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8F10A3A" w16cex:dateUtc="2025-05-01T18:39:00Z"/>
  <w16cex:commentExtensible w16cex:durableId="6AE19910" w16cex:dateUtc="2025-05-01T18:42:00Z"/>
  <w16cex:commentExtensible w16cex:durableId="0FDABB58" w16cex:dateUtc="2025-05-01T18:44:00Z"/>
  <w16cex:commentExtensible w16cex:durableId="10644A1F" w16cex:dateUtc="2025-05-01T18:45:00Z"/>
  <w16cex:commentExtensible w16cex:durableId="6E380FDD" w16cex:dateUtc="2025-05-01T18:45:00Z"/>
  <w16cex:commentExtensible w16cex:durableId="0DE4A611" w16cex:dateUtc="2025-05-01T18:50:00Z"/>
  <w16cex:commentExtensible w16cex:durableId="58F40E4C" w16cex:dateUtc="2025-05-01T18:56:00Z"/>
  <w16cex:commentExtensible w16cex:durableId="7FF85961" w16cex:dateUtc="2025-05-01T18:56:00Z"/>
  <w16cex:commentExtensible w16cex:durableId="0984CFDC" w16cex:dateUtc="2025-05-01T18:59:00Z"/>
  <w16cex:commentExtensible w16cex:durableId="600D986E" w16cex:dateUtc="2025-05-01T19:02:00Z"/>
  <w16cex:commentExtensible w16cex:durableId="20ABFA2A" w16cex:dateUtc="2025-05-01T19:04:00Z"/>
  <w16cex:commentExtensible w16cex:durableId="320EC159" w16cex:dateUtc="2025-05-01T19:13:00Z"/>
  <w16cex:commentExtensible w16cex:durableId="6154A50F" w16cex:dateUtc="2025-05-01T19:08:00Z"/>
  <w16cex:commentExtensible w16cex:durableId="3ABCA902" w16cex:dateUtc="2025-05-01T19:09:00Z"/>
  <w16cex:commentExtensible w16cex:durableId="4E0135FD" w16cex:dateUtc="2025-05-01T19:11:00Z"/>
  <w16cex:commentExtensible w16cex:durableId="36D9A261" w16cex:dateUtc="2025-05-01T19:10:00Z"/>
  <w16cex:commentExtensible w16cex:durableId="2E6FF2C8" w16cex:dateUtc="2025-05-01T19:12:00Z"/>
  <w16cex:commentExtensible w16cex:durableId="4A59DCAF" w16cex:dateUtc="2025-05-01T19:14:00Z"/>
  <w16cex:commentExtensible w16cex:durableId="08E375F4" w16cex:dateUtc="2025-05-01T19:15:00Z"/>
  <w16cex:commentExtensible w16cex:durableId="03C702C9" w16cex:dateUtc="2025-05-01T19:16:00Z"/>
  <w16cex:commentExtensible w16cex:durableId="336A1AC4" w16cex:dateUtc="2025-05-01T19:16:00Z"/>
  <w16cex:commentExtensible w16cex:durableId="44A3F0D1" w16cex:dateUtc="2025-05-01T19:17:00Z"/>
  <w16cex:commentExtensible w16cex:durableId="2F294174" w16cex:dateUtc="2025-05-01T19:19:00Z"/>
  <w16cex:commentExtensible w16cex:durableId="58496BCE" w16cex:dateUtc="2025-05-01T19:19:00Z"/>
  <w16cex:commentExtensible w16cex:durableId="2633A2FD" w16cex:dateUtc="2025-05-01T19:21:00Z"/>
  <w16cex:commentExtensible w16cex:durableId="1024EFB7" w16cex:dateUtc="2025-05-01T19:27:00Z"/>
  <w16cex:commentExtensible w16cex:durableId="0CE336A0" w16cex:dateUtc="2025-05-01T19:27:00Z"/>
  <w16cex:commentExtensible w16cex:durableId="37E8F6BB" w16cex:dateUtc="2025-05-01T19:28:00Z"/>
  <w16cex:commentExtensible w16cex:durableId="08C2CA20" w16cex:dateUtc="2025-05-01T19: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C4A44A6" w16cid:durableId="28F10A3A"/>
  <w16cid:commentId w16cid:paraId="09BCBE4D" w16cid:durableId="6AE19910"/>
  <w16cid:commentId w16cid:paraId="211A6DBC" w16cid:durableId="0FDABB58"/>
  <w16cid:commentId w16cid:paraId="534C70AD" w16cid:durableId="10644A1F"/>
  <w16cid:commentId w16cid:paraId="307602DD" w16cid:durableId="6E380FDD"/>
  <w16cid:commentId w16cid:paraId="317D1BCF" w16cid:durableId="0DE4A611"/>
  <w16cid:commentId w16cid:paraId="186CC59A" w16cid:durableId="58F40E4C"/>
  <w16cid:commentId w16cid:paraId="72980D8B" w16cid:durableId="7FF85961"/>
  <w16cid:commentId w16cid:paraId="2285B24A" w16cid:durableId="0984CFDC"/>
  <w16cid:commentId w16cid:paraId="2AAE57BB" w16cid:durableId="600D986E"/>
  <w16cid:commentId w16cid:paraId="78F7821F" w16cid:durableId="20ABFA2A"/>
  <w16cid:commentId w16cid:paraId="0E832315" w16cid:durableId="320EC159"/>
  <w16cid:commentId w16cid:paraId="23A325D1" w16cid:durableId="6154A50F"/>
  <w16cid:commentId w16cid:paraId="03B37170" w16cid:durableId="3ABCA902"/>
  <w16cid:commentId w16cid:paraId="15CED82D" w16cid:durableId="4E0135FD"/>
  <w16cid:commentId w16cid:paraId="1FF53859" w16cid:durableId="36D9A261"/>
  <w16cid:commentId w16cid:paraId="32F26647" w16cid:durableId="2E6FF2C8"/>
  <w16cid:commentId w16cid:paraId="48E22BBB" w16cid:durableId="4A59DCAF"/>
  <w16cid:commentId w16cid:paraId="0C3F195D" w16cid:durableId="08E375F4"/>
  <w16cid:commentId w16cid:paraId="0DC911DA" w16cid:durableId="03C702C9"/>
  <w16cid:commentId w16cid:paraId="15B6E4F6" w16cid:durableId="336A1AC4"/>
  <w16cid:commentId w16cid:paraId="67A61F8B" w16cid:durableId="44A3F0D1"/>
  <w16cid:commentId w16cid:paraId="35C78FF3" w16cid:durableId="2F294174"/>
  <w16cid:commentId w16cid:paraId="74F885CA" w16cid:durableId="58496BCE"/>
  <w16cid:commentId w16cid:paraId="7873AD9F" w16cid:durableId="2633A2FD"/>
  <w16cid:commentId w16cid:paraId="51224980" w16cid:durableId="1024EFB7"/>
  <w16cid:commentId w16cid:paraId="0284DD06" w16cid:durableId="0CE336A0"/>
  <w16cid:commentId w16cid:paraId="4135E33C" w16cid:durableId="37E8F6BB"/>
  <w16cid:commentId w16cid:paraId="1D924AB6" w16cid:durableId="08C2CA2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BE6A8A"/>
    <w:multiLevelType w:val="hybridMultilevel"/>
    <w:tmpl w:val="41E2D692"/>
    <w:lvl w:ilvl="0" w:tplc="AD76F77E">
      <w:start w:val="16"/>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357580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drew Seitz">
    <w15:presenceInfo w15:providerId="AD" w15:userId="S::acseitz@alaska.edu::44cbb41f-863f-4973-b509-bb62d657a4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FE0"/>
    <w:rsid w:val="00007B65"/>
    <w:rsid w:val="000228AB"/>
    <w:rsid w:val="00070B49"/>
    <w:rsid w:val="000B67FD"/>
    <w:rsid w:val="000C2173"/>
    <w:rsid w:val="000D4770"/>
    <w:rsid w:val="002529B9"/>
    <w:rsid w:val="002F0464"/>
    <w:rsid w:val="002F1053"/>
    <w:rsid w:val="00390EB7"/>
    <w:rsid w:val="003E0A50"/>
    <w:rsid w:val="004F1FE0"/>
    <w:rsid w:val="004F7107"/>
    <w:rsid w:val="0067409F"/>
    <w:rsid w:val="006C31B8"/>
    <w:rsid w:val="006C3887"/>
    <w:rsid w:val="006D2A0E"/>
    <w:rsid w:val="00756BE6"/>
    <w:rsid w:val="00862CCF"/>
    <w:rsid w:val="009626FE"/>
    <w:rsid w:val="00A92FE3"/>
    <w:rsid w:val="00B14E5A"/>
    <w:rsid w:val="00B56292"/>
    <w:rsid w:val="00B562D4"/>
    <w:rsid w:val="00BB1921"/>
    <w:rsid w:val="00D540A4"/>
    <w:rsid w:val="00DC494B"/>
    <w:rsid w:val="00DD5AC0"/>
    <w:rsid w:val="00DF3069"/>
    <w:rsid w:val="00E72ABD"/>
    <w:rsid w:val="00E94F9A"/>
    <w:rsid w:val="00EF53F9"/>
    <w:rsid w:val="00F53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92A79"/>
  <w15:chartTrackingRefBased/>
  <w15:docId w15:val="{E96075FC-AAC0-F24A-A831-E2FBD7F16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09F"/>
    <w:pPr>
      <w:spacing w:after="0" w:line="240" w:lineRule="auto"/>
    </w:pPr>
  </w:style>
  <w:style w:type="paragraph" w:styleId="Heading1">
    <w:name w:val="heading 1"/>
    <w:basedOn w:val="Normal"/>
    <w:next w:val="Normal"/>
    <w:link w:val="Heading1Char"/>
    <w:uiPriority w:val="9"/>
    <w:qFormat/>
    <w:rsid w:val="004F1FE0"/>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1FE0"/>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1FE0"/>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1FE0"/>
    <w:pPr>
      <w:keepNext/>
      <w:keepLines/>
      <w:spacing w:before="80" w:after="40" w:line="278"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1FE0"/>
    <w:pPr>
      <w:keepNext/>
      <w:keepLines/>
      <w:spacing w:before="80" w:after="40" w:line="278"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1FE0"/>
    <w:pPr>
      <w:keepNext/>
      <w:keepLines/>
      <w:spacing w:before="40" w:line="278"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1FE0"/>
    <w:pPr>
      <w:keepNext/>
      <w:keepLines/>
      <w:spacing w:before="40" w:line="278"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1FE0"/>
    <w:pPr>
      <w:keepNext/>
      <w:keepLines/>
      <w:spacing w:line="278"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1FE0"/>
    <w:pPr>
      <w:keepNext/>
      <w:keepLines/>
      <w:spacing w:line="278"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F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1F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1F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1F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1F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1F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1F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1F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1FE0"/>
    <w:rPr>
      <w:rFonts w:eastAsiaTheme="majorEastAsia" w:cstheme="majorBidi"/>
      <w:color w:val="272727" w:themeColor="text1" w:themeTint="D8"/>
    </w:rPr>
  </w:style>
  <w:style w:type="paragraph" w:styleId="Title">
    <w:name w:val="Title"/>
    <w:basedOn w:val="Normal"/>
    <w:next w:val="Normal"/>
    <w:link w:val="TitleChar"/>
    <w:uiPriority w:val="10"/>
    <w:qFormat/>
    <w:rsid w:val="004F1FE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F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1FE0"/>
    <w:pPr>
      <w:numPr>
        <w:ilvl w:val="1"/>
      </w:numPr>
      <w:spacing w:after="160"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1F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1FE0"/>
    <w:pPr>
      <w:spacing w:before="160" w:after="160" w:line="278" w:lineRule="auto"/>
      <w:jc w:val="center"/>
    </w:pPr>
    <w:rPr>
      <w:i/>
      <w:iCs/>
      <w:color w:val="404040" w:themeColor="text1" w:themeTint="BF"/>
    </w:rPr>
  </w:style>
  <w:style w:type="character" w:customStyle="1" w:styleId="QuoteChar">
    <w:name w:val="Quote Char"/>
    <w:basedOn w:val="DefaultParagraphFont"/>
    <w:link w:val="Quote"/>
    <w:uiPriority w:val="29"/>
    <w:rsid w:val="004F1FE0"/>
    <w:rPr>
      <w:i/>
      <w:iCs/>
      <w:color w:val="404040" w:themeColor="text1" w:themeTint="BF"/>
    </w:rPr>
  </w:style>
  <w:style w:type="paragraph" w:styleId="ListParagraph">
    <w:name w:val="List Paragraph"/>
    <w:basedOn w:val="Normal"/>
    <w:uiPriority w:val="34"/>
    <w:qFormat/>
    <w:rsid w:val="004F1FE0"/>
    <w:pPr>
      <w:spacing w:after="160" w:line="278" w:lineRule="auto"/>
      <w:ind w:left="720"/>
      <w:contextualSpacing/>
    </w:pPr>
  </w:style>
  <w:style w:type="character" w:styleId="IntenseEmphasis">
    <w:name w:val="Intense Emphasis"/>
    <w:basedOn w:val="DefaultParagraphFont"/>
    <w:uiPriority w:val="21"/>
    <w:qFormat/>
    <w:rsid w:val="004F1FE0"/>
    <w:rPr>
      <w:i/>
      <w:iCs/>
      <w:color w:val="0F4761" w:themeColor="accent1" w:themeShade="BF"/>
    </w:rPr>
  </w:style>
  <w:style w:type="paragraph" w:styleId="IntenseQuote">
    <w:name w:val="Intense Quote"/>
    <w:basedOn w:val="Normal"/>
    <w:next w:val="Normal"/>
    <w:link w:val="IntenseQuoteChar"/>
    <w:uiPriority w:val="30"/>
    <w:qFormat/>
    <w:rsid w:val="004F1FE0"/>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1FE0"/>
    <w:rPr>
      <w:i/>
      <w:iCs/>
      <w:color w:val="0F4761" w:themeColor="accent1" w:themeShade="BF"/>
    </w:rPr>
  </w:style>
  <w:style w:type="character" w:styleId="IntenseReference">
    <w:name w:val="Intense Reference"/>
    <w:basedOn w:val="DefaultParagraphFont"/>
    <w:uiPriority w:val="32"/>
    <w:qFormat/>
    <w:rsid w:val="004F1FE0"/>
    <w:rPr>
      <w:b/>
      <w:bCs/>
      <w:smallCaps/>
      <w:color w:val="0F4761" w:themeColor="accent1" w:themeShade="BF"/>
      <w:spacing w:val="5"/>
    </w:rPr>
  </w:style>
  <w:style w:type="table" w:styleId="PlainTable5">
    <w:name w:val="Plain Table 5"/>
    <w:basedOn w:val="TableNormal"/>
    <w:uiPriority w:val="45"/>
    <w:rsid w:val="0067409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B56292"/>
    <w:rPr>
      <w:sz w:val="16"/>
      <w:szCs w:val="16"/>
    </w:rPr>
  </w:style>
  <w:style w:type="paragraph" w:styleId="CommentText">
    <w:name w:val="annotation text"/>
    <w:basedOn w:val="Normal"/>
    <w:link w:val="CommentTextChar"/>
    <w:uiPriority w:val="99"/>
    <w:unhideWhenUsed/>
    <w:rsid w:val="00B56292"/>
    <w:rPr>
      <w:sz w:val="20"/>
      <w:szCs w:val="20"/>
    </w:rPr>
  </w:style>
  <w:style w:type="character" w:customStyle="1" w:styleId="CommentTextChar">
    <w:name w:val="Comment Text Char"/>
    <w:basedOn w:val="DefaultParagraphFont"/>
    <w:link w:val="CommentText"/>
    <w:uiPriority w:val="99"/>
    <w:rsid w:val="00B56292"/>
    <w:rPr>
      <w:sz w:val="20"/>
      <w:szCs w:val="20"/>
    </w:rPr>
  </w:style>
  <w:style w:type="paragraph" w:styleId="CommentSubject">
    <w:name w:val="annotation subject"/>
    <w:basedOn w:val="CommentText"/>
    <w:next w:val="CommentText"/>
    <w:link w:val="CommentSubjectChar"/>
    <w:uiPriority w:val="99"/>
    <w:semiHidden/>
    <w:unhideWhenUsed/>
    <w:rsid w:val="00B56292"/>
    <w:rPr>
      <w:b/>
      <w:bCs/>
    </w:rPr>
  </w:style>
  <w:style w:type="character" w:customStyle="1" w:styleId="CommentSubjectChar">
    <w:name w:val="Comment Subject Char"/>
    <w:basedOn w:val="CommentTextChar"/>
    <w:link w:val="CommentSubject"/>
    <w:uiPriority w:val="99"/>
    <w:semiHidden/>
    <w:rsid w:val="00B56292"/>
    <w:rPr>
      <w:b/>
      <w:bCs/>
      <w:sz w:val="20"/>
      <w:szCs w:val="20"/>
    </w:rPr>
  </w:style>
  <w:style w:type="paragraph" w:styleId="Revision">
    <w:name w:val="Revision"/>
    <w:hidden/>
    <w:uiPriority w:val="99"/>
    <w:semiHidden/>
    <w:rsid w:val="000B67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1385</Words>
  <Characters>7896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Gietzmann-Sanders</dc:creator>
  <cp:keywords/>
  <dc:description/>
  <cp:lastModifiedBy>Andrew Seitz</cp:lastModifiedBy>
  <cp:revision>3</cp:revision>
  <dcterms:created xsi:type="dcterms:W3CDTF">2025-05-01T18:37:00Z</dcterms:created>
  <dcterms:modified xsi:type="dcterms:W3CDTF">2025-05-01T19:29:00Z</dcterms:modified>
</cp:coreProperties>
</file>