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F135F" w14:textId="6B04A71E" w:rsidR="009A42DC" w:rsidRDefault="009A42DC" w:rsidP="009A42DC">
      <w:pPr>
        <w:rPr>
          <w:rFonts w:ascii="Georgia" w:hAnsi="Georgia"/>
          <w:sz w:val="22"/>
          <w:szCs w:val="22"/>
        </w:rPr>
      </w:pPr>
      <w:commentRangeStart w:id="0"/>
      <w:r w:rsidRPr="005A45AE">
        <w:rPr>
          <w:rFonts w:ascii="Georgia" w:hAnsi="Georgia"/>
          <w:sz w:val="22"/>
          <w:szCs w:val="22"/>
        </w:rPr>
        <w:t>Bycatch</w:t>
      </w:r>
      <w:r>
        <w:rPr>
          <w:rFonts w:ascii="Georgia" w:hAnsi="Georgia"/>
          <w:sz w:val="22"/>
          <w:szCs w:val="22"/>
        </w:rPr>
        <w:t xml:space="preserve"> </w:t>
      </w:r>
      <w:r w:rsidRPr="005A45AE">
        <w:rPr>
          <w:rFonts w:ascii="Georgia" w:hAnsi="Georgia"/>
          <w:sz w:val="22"/>
          <w:szCs w:val="22"/>
        </w:rPr>
        <w:t>—</w:t>
      </w:r>
      <w:r>
        <w:rPr>
          <w:rFonts w:ascii="Georgia" w:hAnsi="Georgia"/>
          <w:sz w:val="22"/>
          <w:szCs w:val="22"/>
        </w:rPr>
        <w:t xml:space="preserve"> </w:t>
      </w:r>
      <w:r w:rsidRPr="005A45AE">
        <w:rPr>
          <w:rFonts w:ascii="Georgia" w:hAnsi="Georgia"/>
          <w:sz w:val="22"/>
          <w:szCs w:val="22"/>
        </w:rPr>
        <w:t>the capture of non-target organisms</w:t>
      </w:r>
      <w:r>
        <w:rPr>
          <w:rFonts w:ascii="Georgia" w:hAnsi="Georgia"/>
          <w:sz w:val="22"/>
          <w:szCs w:val="22"/>
        </w:rPr>
        <w:t xml:space="preserve"> </w:t>
      </w:r>
      <w:r w:rsidRPr="005A45AE">
        <w:rPr>
          <w:rFonts w:ascii="Georgia" w:hAnsi="Georgia"/>
          <w:sz w:val="22"/>
          <w:szCs w:val="22"/>
        </w:rPr>
        <w:t>—</w:t>
      </w:r>
      <w:r>
        <w:rPr>
          <w:rFonts w:ascii="Georgia" w:hAnsi="Georgia"/>
          <w:sz w:val="22"/>
          <w:szCs w:val="22"/>
        </w:rPr>
        <w:t xml:space="preserve"> </w:t>
      </w:r>
      <w:r w:rsidRPr="005A45AE">
        <w:rPr>
          <w:rFonts w:ascii="Georgia" w:hAnsi="Georgia"/>
          <w:sz w:val="22"/>
          <w:szCs w:val="22"/>
        </w:rPr>
        <w:t>is a persistent issue in many fisheries (Davies, 2009; Hall, 2000).</w:t>
      </w:r>
      <w:r>
        <w:rPr>
          <w:rFonts w:ascii="Georgia" w:hAnsi="Georgia"/>
          <w:sz w:val="22"/>
          <w:szCs w:val="22"/>
        </w:rPr>
        <w:t xml:space="preserve"> </w:t>
      </w:r>
      <w:r w:rsidRPr="005A45AE">
        <w:rPr>
          <w:rFonts w:ascii="Georgia" w:hAnsi="Georgia"/>
          <w:sz w:val="22"/>
          <w:szCs w:val="22"/>
        </w:rPr>
        <w:t xml:space="preserve">While it first gained public attention </w:t>
      </w:r>
      <w:r>
        <w:rPr>
          <w:rFonts w:ascii="Georgia" w:hAnsi="Georgia"/>
          <w:sz w:val="22"/>
          <w:szCs w:val="22"/>
        </w:rPr>
        <w:t>through</w:t>
      </w:r>
      <w:r w:rsidRPr="005A45AE">
        <w:rPr>
          <w:rFonts w:ascii="Georgia" w:hAnsi="Georgia"/>
          <w:sz w:val="22"/>
          <w:szCs w:val="22"/>
        </w:rPr>
        <w:t xml:space="preserve"> incidental take of charismatic megafauna (Hall, 2000), subsequent research has illuminated a range of concerns. These include the waste of edible protein (Hall, 2000; Zeller., 2018), conflicts between fisheries targeting different species (Lomeli, 2021; NPFMC, 2022), increased extinction risk for vulnerable species (Wallace, 2013) (</w:t>
      </w:r>
      <w:proofErr w:type="spellStart"/>
      <w:r w:rsidRPr="005A45AE">
        <w:rPr>
          <w:rFonts w:ascii="Georgia" w:hAnsi="Georgia"/>
          <w:sz w:val="22"/>
          <w:szCs w:val="22"/>
        </w:rPr>
        <w:t>D’Agrosa</w:t>
      </w:r>
      <w:proofErr w:type="spellEnd"/>
      <w:r w:rsidRPr="005A45AE">
        <w:rPr>
          <w:rFonts w:ascii="Georgia" w:hAnsi="Georgia"/>
          <w:sz w:val="22"/>
          <w:szCs w:val="22"/>
        </w:rPr>
        <w:t>, 2000), trophic disruption (Estes., 2011), and destabilization of population dynamics (Hall, 2000). As a result, considerable attention has been directed toward reducing bycatc</w:t>
      </w:r>
      <w:r>
        <w:rPr>
          <w:rFonts w:ascii="Georgia" w:hAnsi="Georgia"/>
          <w:sz w:val="22"/>
          <w:szCs w:val="22"/>
        </w:rPr>
        <w:t>h</w:t>
      </w:r>
      <w:ins w:id="1" w:author="Curry Cunningham" w:date="2025-05-05T10:34:00Z" w16du:dateUtc="2025-05-05T18:34:00Z">
        <w:r w:rsidR="005C0412">
          <w:rPr>
            <w:rFonts w:ascii="Georgia" w:hAnsi="Georgia"/>
            <w:sz w:val="22"/>
            <w:szCs w:val="22"/>
          </w:rPr>
          <w:t xml:space="preserve"> in fisheries</w:t>
        </w:r>
      </w:ins>
      <w:r w:rsidRPr="005A45AE">
        <w:rPr>
          <w:rFonts w:ascii="Georgia" w:hAnsi="Georgia"/>
          <w:sz w:val="22"/>
          <w:szCs w:val="22"/>
        </w:rPr>
        <w:t>.</w:t>
      </w:r>
      <w:r>
        <w:rPr>
          <w:rFonts w:ascii="Georgia" w:hAnsi="Georgia"/>
          <w:sz w:val="22"/>
          <w:szCs w:val="22"/>
        </w:rPr>
        <w:t xml:space="preserve"> </w:t>
      </w:r>
      <w:commentRangeEnd w:id="0"/>
      <w:r w:rsidR="009F5564">
        <w:rPr>
          <w:rStyle w:val="CommentReference"/>
        </w:rPr>
        <w:commentReference w:id="0"/>
      </w:r>
    </w:p>
    <w:p w14:paraId="44B712C8" w14:textId="77777777" w:rsidR="009A42DC" w:rsidRDefault="009A42DC" w:rsidP="009A42DC">
      <w:pPr>
        <w:rPr>
          <w:rFonts w:ascii="Georgia" w:hAnsi="Georgia"/>
          <w:sz w:val="22"/>
          <w:szCs w:val="22"/>
        </w:rPr>
      </w:pPr>
    </w:p>
    <w:p w14:paraId="3E585275" w14:textId="56755284" w:rsidR="009A42DC" w:rsidRDefault="009A42DC" w:rsidP="009A42DC">
      <w:pPr>
        <w:rPr>
          <w:rFonts w:ascii="Georgia" w:hAnsi="Georgia"/>
          <w:sz w:val="22"/>
          <w:szCs w:val="22"/>
        </w:rPr>
      </w:pPr>
      <w:r>
        <w:rPr>
          <w:rFonts w:ascii="Georgia" w:hAnsi="Georgia"/>
          <w:sz w:val="22"/>
          <w:szCs w:val="22"/>
        </w:rPr>
        <w:t>Of particular concern in the state of Alaska is the incidental capture of Chinook salmon (</w:t>
      </w:r>
      <w:r w:rsidRPr="006E428F">
        <w:rPr>
          <w:rFonts w:ascii="Georgia" w:hAnsi="Georgia"/>
          <w:i/>
          <w:iCs/>
          <w:sz w:val="22"/>
          <w:szCs w:val="22"/>
        </w:rPr>
        <w:t>Oncorhynchus tshawytscha</w:t>
      </w:r>
      <w:r>
        <w:rPr>
          <w:rFonts w:ascii="Georgia" w:hAnsi="Georgia"/>
          <w:sz w:val="22"/>
          <w:szCs w:val="22"/>
        </w:rPr>
        <w:t xml:space="preserve">) in the </w:t>
      </w:r>
      <w:del w:id="2" w:author="Seitz" w:date="2025-04-28T17:26:00Z">
        <w:r w:rsidDel="0014349E">
          <w:rPr>
            <w:rFonts w:ascii="Georgia" w:hAnsi="Georgia"/>
            <w:sz w:val="22"/>
            <w:szCs w:val="22"/>
          </w:rPr>
          <w:delText xml:space="preserve">Walleye </w:delText>
        </w:r>
      </w:del>
      <w:ins w:id="3" w:author="Seitz" w:date="2025-04-28T17:26:00Z">
        <w:r w:rsidR="0014349E">
          <w:rPr>
            <w:rFonts w:ascii="Georgia" w:hAnsi="Georgia"/>
            <w:sz w:val="22"/>
            <w:szCs w:val="22"/>
          </w:rPr>
          <w:t xml:space="preserve">walleye </w:t>
        </w:r>
      </w:ins>
      <w:r>
        <w:rPr>
          <w:rFonts w:ascii="Georgia" w:hAnsi="Georgia"/>
          <w:sz w:val="22"/>
          <w:szCs w:val="22"/>
        </w:rPr>
        <w:t>pollock (</w:t>
      </w:r>
      <w:r w:rsidRPr="006E428F">
        <w:rPr>
          <w:rFonts w:ascii="Georgia" w:hAnsi="Georgia"/>
          <w:i/>
          <w:iCs/>
          <w:sz w:val="22"/>
          <w:szCs w:val="22"/>
        </w:rPr>
        <w:t xml:space="preserve">Gadus </w:t>
      </w:r>
      <w:proofErr w:type="spellStart"/>
      <w:r w:rsidRPr="006E428F">
        <w:rPr>
          <w:rFonts w:ascii="Georgia" w:hAnsi="Georgia"/>
          <w:i/>
          <w:iCs/>
          <w:sz w:val="22"/>
          <w:szCs w:val="22"/>
        </w:rPr>
        <w:t>chalcogrammus</w:t>
      </w:r>
      <w:proofErr w:type="spellEnd"/>
      <w:r>
        <w:rPr>
          <w:rFonts w:ascii="Georgia" w:hAnsi="Georgia"/>
          <w:sz w:val="22"/>
          <w:szCs w:val="22"/>
        </w:rPr>
        <w:t xml:space="preserve">) fishery </w:t>
      </w:r>
      <w:r w:rsidRPr="00047F35">
        <w:rPr>
          <w:rFonts w:ascii="Georgia" w:hAnsi="Georgia"/>
          <w:sz w:val="22"/>
          <w:szCs w:val="22"/>
        </w:rPr>
        <w:t>(NPFMC, 2022).</w:t>
      </w:r>
      <w:r>
        <w:rPr>
          <w:rFonts w:ascii="Georgia" w:hAnsi="Georgia"/>
          <w:sz w:val="22"/>
          <w:szCs w:val="22"/>
        </w:rPr>
        <w:t xml:space="preserve"> The pollock fishery</w:t>
      </w:r>
      <w:r w:rsidRPr="00047F35">
        <w:rPr>
          <w:rFonts w:ascii="Georgia" w:hAnsi="Georgia"/>
          <w:sz w:val="22"/>
          <w:szCs w:val="22"/>
        </w:rPr>
        <w:t xml:space="preserve"> is the largest in the United States by volume (NPFMC, 2022)</w:t>
      </w:r>
      <w:r>
        <w:rPr>
          <w:rFonts w:ascii="Georgia" w:hAnsi="Georgia"/>
          <w:sz w:val="22"/>
          <w:szCs w:val="22"/>
        </w:rPr>
        <w:t xml:space="preserve">. The retained </w:t>
      </w:r>
      <w:r w:rsidRPr="005A45AE">
        <w:rPr>
          <w:rFonts w:ascii="Georgia" w:hAnsi="Georgia"/>
          <w:sz w:val="22"/>
          <w:szCs w:val="22"/>
        </w:rPr>
        <w:t>2020</w:t>
      </w:r>
      <w:r>
        <w:rPr>
          <w:rFonts w:ascii="Georgia" w:hAnsi="Georgia"/>
          <w:sz w:val="22"/>
          <w:szCs w:val="22"/>
        </w:rPr>
        <w:t xml:space="preserve"> pollock catch in just the Gulf of Alaska (GOA)</w:t>
      </w:r>
      <w:r w:rsidRPr="00047F35">
        <w:rPr>
          <w:rFonts w:ascii="Georgia" w:hAnsi="Georgia"/>
          <w:sz w:val="22"/>
          <w:szCs w:val="22"/>
        </w:rPr>
        <w:t xml:space="preserve"> </w:t>
      </w:r>
      <w:r w:rsidRPr="005A45AE">
        <w:rPr>
          <w:rFonts w:ascii="Georgia" w:hAnsi="Georgia"/>
          <w:sz w:val="22"/>
          <w:szCs w:val="22"/>
        </w:rPr>
        <w:t>total</w:t>
      </w:r>
      <w:r>
        <w:rPr>
          <w:rFonts w:ascii="Georgia" w:hAnsi="Georgia"/>
          <w:sz w:val="22"/>
          <w:szCs w:val="22"/>
        </w:rPr>
        <w:t>ed</w:t>
      </w:r>
      <w:r w:rsidRPr="005A45AE">
        <w:rPr>
          <w:rFonts w:ascii="Georgia" w:hAnsi="Georgia"/>
          <w:sz w:val="22"/>
          <w:szCs w:val="22"/>
        </w:rPr>
        <w:t xml:space="preserve"> 107,000 metric tons</w:t>
      </w:r>
      <w:r>
        <w:rPr>
          <w:rFonts w:ascii="Georgia" w:hAnsi="Georgia"/>
          <w:sz w:val="22"/>
          <w:szCs w:val="22"/>
        </w:rPr>
        <w:t xml:space="preserve"> and had a first wholesale value </w:t>
      </w:r>
      <w:commentRangeStart w:id="4"/>
      <w:r>
        <w:rPr>
          <w:rFonts w:ascii="Georgia" w:hAnsi="Georgia"/>
          <w:sz w:val="22"/>
          <w:szCs w:val="22"/>
        </w:rPr>
        <w:t>of</w:t>
      </w:r>
      <w:r w:rsidRPr="005A45AE">
        <w:rPr>
          <w:rFonts w:ascii="Georgia" w:hAnsi="Georgia"/>
          <w:sz w:val="22"/>
          <w:szCs w:val="22"/>
        </w:rPr>
        <w:t xml:space="preserve"> $70.6 </w:t>
      </w:r>
      <w:commentRangeEnd w:id="4"/>
      <w:ins w:id="5" w:author="Curry Cunningham" w:date="2025-05-05T10:35:00Z" w16du:dateUtc="2025-05-05T18:35:00Z">
        <w:r w:rsidR="005C0412">
          <w:rPr>
            <w:rFonts w:ascii="Georgia" w:hAnsi="Georgia"/>
            <w:sz w:val="22"/>
            <w:szCs w:val="22"/>
          </w:rPr>
          <w:t xml:space="preserve">million USD </w:t>
        </w:r>
      </w:ins>
      <w:r w:rsidR="005476B2">
        <w:rPr>
          <w:rStyle w:val="CommentReference"/>
        </w:rPr>
        <w:commentReference w:id="4"/>
      </w:r>
      <w:r w:rsidRPr="005A45AE">
        <w:rPr>
          <w:rFonts w:ascii="Georgia" w:hAnsi="Georgia"/>
          <w:sz w:val="22"/>
          <w:szCs w:val="22"/>
        </w:rPr>
        <w:t>(Monnahan, 2021).</w:t>
      </w:r>
      <w:r>
        <w:rPr>
          <w:rFonts w:ascii="Georgia" w:hAnsi="Georgia"/>
          <w:sz w:val="22"/>
          <w:szCs w:val="22"/>
        </w:rPr>
        <w:t xml:space="preserve"> </w:t>
      </w:r>
      <w:del w:id="6" w:author="Curry Cunningham" w:date="2025-05-05T10:36:00Z" w16du:dateUtc="2025-05-05T18:36:00Z">
        <w:r w:rsidDel="005C0412">
          <w:rPr>
            <w:rFonts w:ascii="Georgia" w:hAnsi="Georgia"/>
            <w:sz w:val="22"/>
            <w:szCs w:val="22"/>
          </w:rPr>
          <w:delText>Yet</w:delText>
        </w:r>
      </w:del>
      <w:ins w:id="7" w:author="Curry Cunningham" w:date="2025-05-05T10:36:00Z" w16du:dateUtc="2025-05-05T18:36:00Z">
        <w:r w:rsidR="005C0412">
          <w:rPr>
            <w:rFonts w:ascii="Georgia" w:hAnsi="Georgia"/>
            <w:sz w:val="22"/>
            <w:szCs w:val="22"/>
          </w:rPr>
          <w:t>However</w:t>
        </w:r>
      </w:ins>
      <w:r>
        <w:rPr>
          <w:rFonts w:ascii="Georgia" w:hAnsi="Georgia"/>
          <w:sz w:val="22"/>
          <w:szCs w:val="22"/>
        </w:rPr>
        <w:t>,</w:t>
      </w:r>
      <w:ins w:id="8" w:author="Curry Cunningham" w:date="2025-05-05T10:36:00Z" w16du:dateUtc="2025-05-05T18:36:00Z">
        <w:r w:rsidR="005C0412">
          <w:rPr>
            <w:rFonts w:ascii="Georgia" w:hAnsi="Georgia"/>
            <w:sz w:val="22"/>
            <w:szCs w:val="22"/>
          </w:rPr>
          <w:t xml:space="preserve"> during the fishing season,</w:t>
        </w:r>
      </w:ins>
      <w:r>
        <w:rPr>
          <w:rFonts w:ascii="Georgia" w:hAnsi="Georgia"/>
          <w:sz w:val="22"/>
          <w:szCs w:val="22"/>
        </w:rPr>
        <w:t xml:space="preserve"> regardless of the remaining allowable catch</w:t>
      </w:r>
      <w:ins w:id="9" w:author="Curry Cunningham" w:date="2025-05-05T10:36:00Z" w16du:dateUtc="2025-05-05T18:36:00Z">
        <w:r w:rsidR="005C0412">
          <w:rPr>
            <w:rFonts w:ascii="Georgia" w:hAnsi="Georgia"/>
            <w:sz w:val="22"/>
            <w:szCs w:val="22"/>
          </w:rPr>
          <w:t xml:space="preserve"> of pollock</w:t>
        </w:r>
      </w:ins>
      <w:ins w:id="10" w:author="Curry Cunningham" w:date="2025-05-05T10:41:00Z" w16du:dateUtc="2025-05-05T18:41:00Z">
        <w:r w:rsidR="00DA7187">
          <w:rPr>
            <w:rFonts w:ascii="Georgia" w:hAnsi="Georgia"/>
            <w:sz w:val="22"/>
            <w:szCs w:val="22"/>
          </w:rPr>
          <w:t xml:space="preserve"> within the G</w:t>
        </w:r>
      </w:ins>
      <w:ins w:id="11" w:author="Curry Cunningham" w:date="2025-05-05T10:42:00Z" w16du:dateUtc="2025-05-05T18:42:00Z">
        <w:r w:rsidR="00DA7187">
          <w:rPr>
            <w:rFonts w:ascii="Georgia" w:hAnsi="Georgia"/>
            <w:sz w:val="22"/>
            <w:szCs w:val="22"/>
          </w:rPr>
          <w:t>OA</w:t>
        </w:r>
      </w:ins>
      <w:del w:id="12" w:author="Curry Cunningham" w:date="2025-05-05T10:41:00Z" w16du:dateUtc="2025-05-05T18:41:00Z">
        <w:r w:rsidDel="009F5564">
          <w:rPr>
            <w:rFonts w:ascii="Georgia" w:hAnsi="Georgia"/>
            <w:sz w:val="22"/>
            <w:szCs w:val="22"/>
          </w:rPr>
          <w:delText>,</w:delText>
        </w:r>
      </w:del>
      <w:r>
        <w:rPr>
          <w:rFonts w:ascii="Georgia" w:hAnsi="Georgia"/>
          <w:sz w:val="22"/>
          <w:szCs w:val="22"/>
        </w:rPr>
        <w:t xml:space="preserve"> the fishery is shut down if Chinook salmon </w:t>
      </w:r>
      <w:del w:id="13" w:author="Curry Cunningham" w:date="2025-05-05T10:40:00Z" w16du:dateUtc="2025-05-05T18:40:00Z">
        <w:r w:rsidDel="009F5564">
          <w:rPr>
            <w:rFonts w:ascii="Georgia" w:hAnsi="Georgia"/>
            <w:sz w:val="22"/>
            <w:szCs w:val="22"/>
          </w:rPr>
          <w:delText xml:space="preserve">bycatch </w:delText>
        </w:r>
      </w:del>
      <w:ins w:id="14" w:author="Curry Cunningham" w:date="2025-05-05T10:40:00Z" w16du:dateUtc="2025-05-05T18:40:00Z">
        <w:r w:rsidR="009F5564">
          <w:rPr>
            <w:rFonts w:ascii="Georgia" w:hAnsi="Georgia"/>
            <w:sz w:val="22"/>
            <w:szCs w:val="22"/>
          </w:rPr>
          <w:t>PSC exceeds 32,500</w:t>
        </w:r>
      </w:ins>
      <w:del w:id="15" w:author="Curry Cunningham" w:date="2025-05-05T10:40:00Z" w16du:dateUtc="2025-05-05T18:40:00Z">
        <w:r w:rsidDel="009F5564">
          <w:rPr>
            <w:rFonts w:ascii="Georgia" w:hAnsi="Georgia"/>
            <w:sz w:val="22"/>
            <w:szCs w:val="22"/>
          </w:rPr>
          <w:delText>allowances are exceeded</w:delText>
        </w:r>
      </w:del>
      <w:r>
        <w:rPr>
          <w:rFonts w:ascii="Georgia" w:hAnsi="Georgia"/>
          <w:sz w:val="22"/>
          <w:szCs w:val="22"/>
        </w:rPr>
        <w:t xml:space="preserve"> (NPFMC, 2024). For the Gulf of Alaska these limits are set at </w:t>
      </w:r>
      <w:r w:rsidRPr="005A45AE">
        <w:rPr>
          <w:rFonts w:ascii="Georgia" w:hAnsi="Georgia"/>
          <w:sz w:val="22"/>
          <w:szCs w:val="22"/>
        </w:rPr>
        <w:t>18,316 fish for the Central GOA and 6,684 for the Western GOA, (Amendment 93) with limited provisions for reallocation of unused PSC between sectors (Amendment 103) (NPFMC, 2024).</w:t>
      </w:r>
      <w:r>
        <w:rPr>
          <w:rFonts w:ascii="Georgia" w:hAnsi="Georgia"/>
          <w:sz w:val="22"/>
          <w:szCs w:val="22"/>
        </w:rPr>
        <w:t xml:space="preserve"> With such limited allowances, bycatch avoidance has been an area of active development</w:t>
      </w:r>
      <w:commentRangeStart w:id="16"/>
      <w:commentRangeStart w:id="17"/>
      <w:r>
        <w:rPr>
          <w:rFonts w:ascii="Georgia" w:hAnsi="Georgia"/>
          <w:sz w:val="22"/>
          <w:szCs w:val="22"/>
        </w:rPr>
        <w:t xml:space="preserve">. </w:t>
      </w:r>
      <w:commentRangeEnd w:id="16"/>
      <w:r w:rsidR="0014349E">
        <w:rPr>
          <w:rStyle w:val="CommentReference"/>
        </w:rPr>
        <w:commentReference w:id="16"/>
      </w:r>
      <w:commentRangeEnd w:id="17"/>
      <w:r w:rsidR="00DA7187">
        <w:rPr>
          <w:rStyle w:val="CommentReference"/>
        </w:rPr>
        <w:commentReference w:id="17"/>
      </w:r>
    </w:p>
    <w:p w14:paraId="5D601723" w14:textId="77777777" w:rsidR="009A42DC" w:rsidRDefault="009A42DC" w:rsidP="009A42DC">
      <w:pPr>
        <w:rPr>
          <w:rFonts w:ascii="Georgia" w:hAnsi="Georgia"/>
          <w:sz w:val="22"/>
          <w:szCs w:val="22"/>
        </w:rPr>
      </w:pPr>
    </w:p>
    <w:p w14:paraId="4A64823D" w14:textId="66B560FB" w:rsidR="009A42DC" w:rsidRDefault="009A42DC" w:rsidP="009A42DC">
      <w:pPr>
        <w:rPr>
          <w:rFonts w:ascii="Georgia" w:hAnsi="Georgia"/>
          <w:sz w:val="22"/>
          <w:szCs w:val="22"/>
        </w:rPr>
      </w:pPr>
      <w:r>
        <w:rPr>
          <w:rFonts w:ascii="Georgia" w:hAnsi="Georgia"/>
          <w:sz w:val="22"/>
          <w:szCs w:val="22"/>
        </w:rPr>
        <w:t xml:space="preserve">Of those developments, one of the most promising has been cooperative data-sharing amongst fishers </w:t>
      </w:r>
      <w:r w:rsidRPr="00047F35">
        <w:rPr>
          <w:rFonts w:ascii="Georgia" w:hAnsi="Georgia"/>
          <w:sz w:val="22"/>
          <w:szCs w:val="22"/>
        </w:rPr>
        <w:t>(NPMFC, 2022).</w:t>
      </w:r>
      <w:r>
        <w:rPr>
          <w:rFonts w:ascii="Georgia" w:hAnsi="Georgia"/>
          <w:sz w:val="22"/>
          <w:szCs w:val="22"/>
        </w:rPr>
        <w:t xml:space="preserve"> </w:t>
      </w:r>
      <w:commentRangeStart w:id="18"/>
      <w:r>
        <w:rPr>
          <w:rFonts w:ascii="Georgia" w:hAnsi="Georgia"/>
          <w:sz w:val="22"/>
          <w:szCs w:val="22"/>
        </w:rPr>
        <w:t>Through</w:t>
      </w:r>
      <w:commentRangeEnd w:id="18"/>
      <w:r w:rsidR="00152D23">
        <w:rPr>
          <w:rStyle w:val="CommentReference"/>
        </w:rPr>
        <w:commentReference w:id="18"/>
      </w:r>
      <w:r>
        <w:rPr>
          <w:rFonts w:ascii="Georgia" w:hAnsi="Georgia"/>
          <w:sz w:val="22"/>
          <w:szCs w:val="22"/>
        </w:rPr>
        <w:t xml:space="preserve"> such programs fishers can dynamically adjust their response to bycatch risk based on up-to-date information shared through the whole fleet. This information is also used to setup </w:t>
      </w:r>
      <w:r w:rsidRPr="00047F35">
        <w:rPr>
          <w:rFonts w:ascii="Georgia" w:hAnsi="Georgia"/>
          <w:sz w:val="22"/>
          <w:szCs w:val="22"/>
        </w:rPr>
        <w:t>short-term closures in high-bycatch zones</w:t>
      </w:r>
      <w:r>
        <w:rPr>
          <w:rFonts w:ascii="Georgia" w:hAnsi="Georgia"/>
          <w:sz w:val="22"/>
          <w:szCs w:val="22"/>
        </w:rPr>
        <w:t xml:space="preserve"> </w:t>
      </w:r>
      <w:r w:rsidRPr="00047F35">
        <w:rPr>
          <w:rFonts w:ascii="Georgia" w:hAnsi="Georgia"/>
          <w:sz w:val="22"/>
          <w:szCs w:val="22"/>
        </w:rPr>
        <w:t>(NPFMC, 2022)</w:t>
      </w:r>
      <w:r>
        <w:rPr>
          <w:rFonts w:ascii="Georgia" w:hAnsi="Georgia"/>
          <w:sz w:val="22"/>
          <w:szCs w:val="22"/>
        </w:rPr>
        <w:t xml:space="preserve"> – </w:t>
      </w:r>
      <w:commentRangeStart w:id="19"/>
      <w:r>
        <w:rPr>
          <w:rFonts w:ascii="Georgia" w:hAnsi="Georgia"/>
          <w:sz w:val="22"/>
          <w:szCs w:val="22"/>
        </w:rPr>
        <w:t xml:space="preserve">yet another tool in the </w:t>
      </w:r>
      <w:r w:rsidRPr="005A45AE">
        <w:rPr>
          <w:rFonts w:ascii="Georgia" w:hAnsi="Georgia"/>
          <w:sz w:val="22"/>
          <w:szCs w:val="22"/>
        </w:rPr>
        <w:t xml:space="preserve">dynamic ocean management </w:t>
      </w:r>
      <w:r>
        <w:rPr>
          <w:rFonts w:ascii="Georgia" w:hAnsi="Georgia"/>
          <w:sz w:val="22"/>
          <w:szCs w:val="22"/>
        </w:rPr>
        <w:t>toolbox</w:t>
      </w:r>
      <w:r w:rsidRPr="005A45AE">
        <w:rPr>
          <w:rFonts w:ascii="Georgia" w:hAnsi="Georgia"/>
          <w:sz w:val="22"/>
          <w:szCs w:val="22"/>
        </w:rPr>
        <w:t xml:space="preserve"> </w:t>
      </w:r>
      <w:r>
        <w:rPr>
          <w:rFonts w:ascii="Georgia" w:hAnsi="Georgia"/>
          <w:sz w:val="22"/>
          <w:szCs w:val="22"/>
        </w:rPr>
        <w:t xml:space="preserve">that draws its power from near real-time, local information on bycatch risk (Squires, 2021). </w:t>
      </w:r>
      <w:commentRangeEnd w:id="19"/>
      <w:r w:rsidR="00152D23">
        <w:rPr>
          <w:rStyle w:val="CommentReference"/>
        </w:rPr>
        <w:commentReference w:id="19"/>
      </w:r>
      <w:ins w:id="20" w:author="Curry Cunningham" w:date="2025-05-05T10:43:00Z" w16du:dateUtc="2025-05-05T18:43:00Z">
        <w:r w:rsidR="00DA7187">
          <w:rPr>
            <w:rFonts w:ascii="Georgia" w:hAnsi="Georgia"/>
            <w:sz w:val="22"/>
            <w:szCs w:val="22"/>
          </w:rPr>
          <w:t xml:space="preserve">However, improved understanding of the spatial ecology of </w:t>
        </w:r>
      </w:ins>
      <w:ins w:id="21" w:author="Curry Cunningham" w:date="2025-05-05T10:44:00Z" w16du:dateUtc="2025-05-05T18:44:00Z">
        <w:r w:rsidR="00DA7187">
          <w:rPr>
            <w:rFonts w:ascii="Georgia" w:hAnsi="Georgia"/>
            <w:sz w:val="22"/>
            <w:szCs w:val="22"/>
          </w:rPr>
          <w:t xml:space="preserve">Chinook salmon while at sea, including their habitat and depth preferences may improve the efficacy of </w:t>
        </w:r>
      </w:ins>
      <w:ins w:id="22" w:author="Curry Cunningham" w:date="2025-05-05T10:47:00Z" w16du:dateUtc="2025-05-05T18:47:00Z">
        <w:r w:rsidR="008841F0">
          <w:rPr>
            <w:rFonts w:ascii="Georgia" w:hAnsi="Georgia"/>
            <w:sz w:val="22"/>
            <w:szCs w:val="22"/>
          </w:rPr>
          <w:t xml:space="preserve">bycatch mitigation actions by identifying </w:t>
        </w:r>
      </w:ins>
      <w:ins w:id="23" w:author="Curry Cunningham" w:date="2025-05-05T10:48:00Z" w16du:dateUtc="2025-05-05T18:48:00Z">
        <w:r w:rsidR="008841F0">
          <w:rPr>
            <w:rFonts w:ascii="Georgia" w:hAnsi="Georgia"/>
            <w:sz w:val="22"/>
            <w:szCs w:val="22"/>
          </w:rPr>
          <w:t xml:space="preserve">high risk zones. </w:t>
        </w:r>
      </w:ins>
    </w:p>
    <w:p w14:paraId="0CE546EA" w14:textId="77777777" w:rsidR="009A42DC" w:rsidRDefault="009A42DC" w:rsidP="009A42DC">
      <w:pPr>
        <w:rPr>
          <w:rFonts w:ascii="Georgia" w:hAnsi="Georgia"/>
          <w:sz w:val="22"/>
          <w:szCs w:val="22"/>
        </w:rPr>
      </w:pPr>
    </w:p>
    <w:p w14:paraId="52DE2FEF" w14:textId="0AD1A5B8" w:rsidR="009A42DC" w:rsidRDefault="009A42DC" w:rsidP="009A42DC">
      <w:pPr>
        <w:rPr>
          <w:rFonts w:ascii="Georgia" w:hAnsi="Georgia"/>
          <w:sz w:val="22"/>
          <w:szCs w:val="22"/>
        </w:rPr>
      </w:pPr>
      <w:r>
        <w:rPr>
          <w:rFonts w:ascii="Georgia" w:hAnsi="Georgia"/>
          <w:sz w:val="22"/>
          <w:szCs w:val="22"/>
        </w:rPr>
        <w:t xml:space="preserve">Adding information on depth occupancy to this toolbox could prove fruitful. Adult </w:t>
      </w:r>
      <w:commentRangeStart w:id="24"/>
      <w:r>
        <w:rPr>
          <w:rFonts w:ascii="Georgia" w:hAnsi="Georgia"/>
          <w:sz w:val="22"/>
          <w:szCs w:val="22"/>
        </w:rPr>
        <w:t>pollock</w:t>
      </w:r>
      <w:commentRangeEnd w:id="24"/>
      <w:r w:rsidR="0014349E">
        <w:rPr>
          <w:rStyle w:val="CommentReference"/>
        </w:rPr>
        <w:commentReference w:id="24"/>
      </w:r>
      <w:r>
        <w:rPr>
          <w:rFonts w:ascii="Georgia" w:hAnsi="Georgia"/>
          <w:sz w:val="22"/>
          <w:szCs w:val="22"/>
        </w:rPr>
        <w:t xml:space="preserve"> are largely demersal (Adams, 2009) (Duffy-Anderson, 2003) whereas Chinook salmon are very active in the water column </w:t>
      </w:r>
      <w:r w:rsidRPr="000B7171">
        <w:rPr>
          <w:rFonts w:ascii="Georgia" w:hAnsi="Georgia"/>
          <w:sz w:val="22"/>
          <w:szCs w:val="22"/>
        </w:rPr>
        <w:t>(Courtney, 2019, 2021)</w:t>
      </w:r>
      <w:r>
        <w:rPr>
          <w:rFonts w:ascii="Georgia" w:hAnsi="Georgia"/>
          <w:sz w:val="22"/>
          <w:szCs w:val="22"/>
        </w:rPr>
        <w:t xml:space="preserve"> (Orsi, 1995). While Chinook salmon spend most of their time</w:t>
      </w:r>
      <w:r w:rsidRPr="000B7171">
        <w:rPr>
          <w:rFonts w:ascii="Georgia" w:hAnsi="Georgia"/>
          <w:sz w:val="22"/>
          <w:szCs w:val="22"/>
        </w:rPr>
        <w:t xml:space="preserve"> </w:t>
      </w:r>
      <w:r>
        <w:rPr>
          <w:rFonts w:ascii="Georgia" w:hAnsi="Georgia"/>
          <w:sz w:val="22"/>
          <w:szCs w:val="22"/>
        </w:rPr>
        <w:t>between</w:t>
      </w:r>
      <w:r w:rsidRPr="000B7171">
        <w:rPr>
          <w:rFonts w:ascii="Georgia" w:hAnsi="Georgia"/>
          <w:sz w:val="22"/>
          <w:szCs w:val="22"/>
        </w:rPr>
        <w:t xml:space="preserve"> 0 and 50</w:t>
      </w:r>
      <w:ins w:id="25" w:author="Seitz" w:date="2025-04-28T17:30:00Z">
        <w:r w:rsidR="0014349E">
          <w:rPr>
            <w:rFonts w:ascii="Georgia" w:hAnsi="Georgia"/>
            <w:sz w:val="22"/>
            <w:szCs w:val="22"/>
          </w:rPr>
          <w:t xml:space="preserve"> </w:t>
        </w:r>
      </w:ins>
      <w:r w:rsidRPr="000B7171">
        <w:rPr>
          <w:rFonts w:ascii="Georgia" w:hAnsi="Georgia"/>
          <w:sz w:val="22"/>
          <w:szCs w:val="22"/>
        </w:rPr>
        <w:t>m</w:t>
      </w:r>
      <w:r>
        <w:rPr>
          <w:rFonts w:ascii="Georgia" w:hAnsi="Georgia"/>
          <w:sz w:val="22"/>
          <w:szCs w:val="22"/>
        </w:rPr>
        <w:t xml:space="preserve"> their overall observed range extends beyond 500</w:t>
      </w:r>
      <w:ins w:id="26" w:author="Seitz" w:date="2025-04-28T17:30:00Z">
        <w:r w:rsidR="0014349E">
          <w:rPr>
            <w:rFonts w:ascii="Georgia" w:hAnsi="Georgia"/>
            <w:sz w:val="22"/>
            <w:szCs w:val="22"/>
          </w:rPr>
          <w:t xml:space="preserve"> </w:t>
        </w:r>
      </w:ins>
      <w:r>
        <w:rPr>
          <w:rFonts w:ascii="Georgia" w:hAnsi="Georgia"/>
          <w:sz w:val="22"/>
          <w:szCs w:val="22"/>
        </w:rPr>
        <w:t xml:space="preserve">m </w:t>
      </w:r>
      <w:r w:rsidRPr="000B7171">
        <w:rPr>
          <w:rFonts w:ascii="Georgia" w:hAnsi="Georgia"/>
          <w:sz w:val="22"/>
          <w:szCs w:val="22"/>
        </w:rPr>
        <w:t>(Courtney, 2019, 2021)</w:t>
      </w:r>
      <w:r>
        <w:rPr>
          <w:rFonts w:ascii="Georgia" w:hAnsi="Georgia"/>
          <w:sz w:val="22"/>
          <w:szCs w:val="22"/>
        </w:rPr>
        <w:t>. They also</w:t>
      </w:r>
      <w:r w:rsidRPr="000B7171">
        <w:rPr>
          <w:rFonts w:ascii="Georgia" w:hAnsi="Georgia"/>
          <w:sz w:val="22"/>
          <w:szCs w:val="22"/>
        </w:rPr>
        <w:t xml:space="preserve"> display flexible diel behaviors, </w:t>
      </w:r>
      <w:r>
        <w:rPr>
          <w:rFonts w:ascii="Georgia" w:hAnsi="Georgia"/>
          <w:sz w:val="22"/>
          <w:szCs w:val="22"/>
        </w:rPr>
        <w:t>sometimes</w:t>
      </w:r>
      <w:r w:rsidRPr="000B7171">
        <w:rPr>
          <w:rFonts w:ascii="Georgia" w:hAnsi="Georgia"/>
          <w:sz w:val="22"/>
          <w:szCs w:val="22"/>
        </w:rPr>
        <w:t xml:space="preserve"> revers</w:t>
      </w:r>
      <w:r>
        <w:rPr>
          <w:rFonts w:ascii="Georgia" w:hAnsi="Georgia"/>
          <w:sz w:val="22"/>
          <w:szCs w:val="22"/>
        </w:rPr>
        <w:t>e</w:t>
      </w:r>
      <w:r w:rsidRPr="000B7171">
        <w:rPr>
          <w:rFonts w:ascii="Georgia" w:hAnsi="Georgia"/>
          <w:sz w:val="22"/>
          <w:szCs w:val="22"/>
        </w:rPr>
        <w:t xml:space="preserve"> their movement patterns seasonally (</w:t>
      </w:r>
      <w:commentRangeStart w:id="27"/>
      <w:commentRangeStart w:id="28"/>
      <w:r w:rsidRPr="000B7171">
        <w:rPr>
          <w:rFonts w:ascii="Georgia" w:hAnsi="Georgia"/>
          <w:sz w:val="22"/>
          <w:szCs w:val="22"/>
        </w:rPr>
        <w:t>Arostegui, 2017)</w:t>
      </w:r>
      <w:r>
        <w:rPr>
          <w:rFonts w:ascii="Georgia" w:hAnsi="Georgia"/>
          <w:sz w:val="22"/>
          <w:szCs w:val="22"/>
        </w:rPr>
        <w:t xml:space="preserve"> </w:t>
      </w:r>
      <w:r w:rsidRPr="000B7171">
        <w:rPr>
          <w:rFonts w:ascii="Georgia" w:hAnsi="Georgia"/>
          <w:sz w:val="22"/>
          <w:szCs w:val="22"/>
        </w:rPr>
        <w:t>(Courtney, 2019, 2021)</w:t>
      </w:r>
      <w:r>
        <w:rPr>
          <w:rFonts w:ascii="Georgia" w:hAnsi="Georgia"/>
          <w:sz w:val="22"/>
          <w:szCs w:val="22"/>
        </w:rPr>
        <w:t xml:space="preserve">, </w:t>
      </w:r>
      <w:commentRangeEnd w:id="27"/>
      <w:r w:rsidR="008841F0">
        <w:rPr>
          <w:rStyle w:val="CommentReference"/>
        </w:rPr>
        <w:commentReference w:id="27"/>
      </w:r>
      <w:commentRangeEnd w:id="28"/>
      <w:r w:rsidR="008841F0">
        <w:rPr>
          <w:rStyle w:val="CommentReference"/>
        </w:rPr>
        <w:commentReference w:id="28"/>
      </w:r>
      <w:r>
        <w:rPr>
          <w:rFonts w:ascii="Georgia" w:hAnsi="Georgia"/>
          <w:sz w:val="22"/>
          <w:szCs w:val="22"/>
        </w:rPr>
        <w:t xml:space="preserve">and seem to vary their depth occupancy in relation to </w:t>
      </w:r>
      <w:r w:rsidRPr="000B7171">
        <w:rPr>
          <w:rFonts w:ascii="Georgia" w:hAnsi="Georgia"/>
          <w:sz w:val="22"/>
          <w:szCs w:val="22"/>
        </w:rPr>
        <w:t>temperature, productivity indicators, and current velocity (Freshwater, 2024) (Orsi, 1995)</w:t>
      </w:r>
      <w:r>
        <w:rPr>
          <w:rFonts w:ascii="Georgia" w:hAnsi="Georgia"/>
          <w:sz w:val="22"/>
          <w:szCs w:val="22"/>
        </w:rPr>
        <w:t xml:space="preserve"> (Hinke, 2005)</w:t>
      </w:r>
      <w:r w:rsidRPr="000B7171">
        <w:rPr>
          <w:rFonts w:ascii="Georgia" w:hAnsi="Georgia"/>
          <w:sz w:val="22"/>
          <w:szCs w:val="22"/>
        </w:rPr>
        <w:t>.</w:t>
      </w:r>
      <w:r>
        <w:rPr>
          <w:rFonts w:ascii="Georgia" w:hAnsi="Georgia"/>
          <w:sz w:val="22"/>
          <w:szCs w:val="22"/>
        </w:rPr>
        <w:t xml:space="preserve"> In contrast, while pollock </w:t>
      </w:r>
      <w:ins w:id="29" w:author="Seitz" w:date="2025-04-28T17:31:00Z">
        <w:r w:rsidR="0014349E">
          <w:rPr>
            <w:rFonts w:ascii="Georgia" w:hAnsi="Georgia"/>
            <w:sz w:val="22"/>
            <w:szCs w:val="22"/>
          </w:rPr>
          <w:t xml:space="preserve">are known to </w:t>
        </w:r>
      </w:ins>
      <w:r>
        <w:rPr>
          <w:rFonts w:ascii="Georgia" w:hAnsi="Georgia"/>
          <w:sz w:val="22"/>
          <w:szCs w:val="22"/>
        </w:rPr>
        <w:t>exhibit</w:t>
      </w:r>
      <w:del w:id="30" w:author="Seitz" w:date="2025-04-28T17:31:00Z">
        <w:r w:rsidDel="0014349E">
          <w:rPr>
            <w:rFonts w:ascii="Georgia" w:hAnsi="Georgia"/>
            <w:sz w:val="22"/>
            <w:szCs w:val="22"/>
          </w:rPr>
          <w:delText>ing</w:delText>
        </w:r>
      </w:del>
      <w:r>
        <w:rPr>
          <w:rFonts w:ascii="Georgia" w:hAnsi="Georgia"/>
          <w:sz w:val="22"/>
          <w:szCs w:val="22"/>
        </w:rPr>
        <w:t xml:space="preserve"> diel patterns</w:t>
      </w:r>
      <w:ins w:id="31" w:author="Seitz" w:date="2025-04-28T17:31:00Z">
        <w:r w:rsidR="0014349E">
          <w:rPr>
            <w:rFonts w:ascii="Georgia" w:hAnsi="Georgia"/>
            <w:sz w:val="22"/>
            <w:szCs w:val="22"/>
          </w:rPr>
          <w:t>,</w:t>
        </w:r>
      </w:ins>
      <w:del w:id="32" w:author="Seitz" w:date="2025-04-28T17:31:00Z">
        <w:r w:rsidDel="0014349E">
          <w:rPr>
            <w:rFonts w:ascii="Georgia" w:hAnsi="Georgia"/>
            <w:sz w:val="22"/>
            <w:szCs w:val="22"/>
          </w:rPr>
          <w:delText xml:space="preserve"> have been observed</w:delText>
        </w:r>
      </w:del>
      <w:r>
        <w:rPr>
          <w:rFonts w:ascii="Georgia" w:hAnsi="Georgia"/>
          <w:sz w:val="22"/>
          <w:szCs w:val="22"/>
        </w:rPr>
        <w:t xml:space="preserve"> (Adams, 2009) (Miyashita, 2004) the majority of </w:t>
      </w:r>
      <w:commentRangeStart w:id="33"/>
      <w:r>
        <w:rPr>
          <w:rFonts w:ascii="Georgia" w:hAnsi="Georgia"/>
          <w:sz w:val="22"/>
          <w:szCs w:val="22"/>
        </w:rPr>
        <w:t xml:space="preserve">adult pollock </w:t>
      </w:r>
      <w:commentRangeEnd w:id="33"/>
      <w:r w:rsidR="0014349E">
        <w:rPr>
          <w:rStyle w:val="CommentReference"/>
        </w:rPr>
        <w:commentReference w:id="33"/>
      </w:r>
      <w:r>
        <w:rPr>
          <w:rFonts w:ascii="Georgia" w:hAnsi="Georgia"/>
          <w:sz w:val="22"/>
          <w:szCs w:val="22"/>
        </w:rPr>
        <w:t xml:space="preserve">are </w:t>
      </w:r>
      <w:ins w:id="34" w:author="Seitz" w:date="2025-04-28T17:31:00Z">
        <w:r w:rsidR="0014349E">
          <w:rPr>
            <w:rFonts w:ascii="Georgia" w:hAnsi="Georgia"/>
            <w:sz w:val="22"/>
            <w:szCs w:val="22"/>
          </w:rPr>
          <w:t xml:space="preserve">primarily </w:t>
        </w:r>
      </w:ins>
      <w:r>
        <w:rPr>
          <w:rFonts w:ascii="Georgia" w:hAnsi="Georgia"/>
          <w:sz w:val="22"/>
          <w:szCs w:val="22"/>
        </w:rPr>
        <w:t>demersal – a pattern reinforced by the fact that the fishery targets them at or near the sea floor (Stratton, 2023). These differences suggest that bycatch risk could be further mitigated if localized and dynamic information on Chinook salmon depth occupancy was available.</w:t>
      </w:r>
    </w:p>
    <w:p w14:paraId="30E1D51E" w14:textId="77777777" w:rsidR="009A42DC" w:rsidRDefault="009A42DC" w:rsidP="009A42DC">
      <w:pPr>
        <w:rPr>
          <w:rFonts w:ascii="Georgia" w:hAnsi="Georgia"/>
          <w:sz w:val="22"/>
          <w:szCs w:val="22"/>
        </w:rPr>
      </w:pPr>
    </w:p>
    <w:p w14:paraId="62B9ABF3" w14:textId="083C6215" w:rsidR="009A42DC" w:rsidRDefault="009A42DC" w:rsidP="009A42DC">
      <w:pPr>
        <w:rPr>
          <w:rFonts w:ascii="Georgia" w:hAnsi="Georgia"/>
          <w:sz w:val="22"/>
          <w:szCs w:val="22"/>
        </w:rPr>
      </w:pPr>
      <w:commentRangeStart w:id="35"/>
      <w:r>
        <w:rPr>
          <w:rFonts w:ascii="Georgia" w:hAnsi="Georgia"/>
          <w:sz w:val="22"/>
          <w:szCs w:val="22"/>
        </w:rPr>
        <w:t>A model capable of producing such information</w:t>
      </w:r>
      <w:commentRangeEnd w:id="35"/>
      <w:r w:rsidR="008841F0">
        <w:rPr>
          <w:rStyle w:val="CommentReference"/>
        </w:rPr>
        <w:commentReference w:id="35"/>
      </w:r>
      <w:r>
        <w:rPr>
          <w:rFonts w:ascii="Georgia" w:hAnsi="Georgia"/>
          <w:sz w:val="22"/>
          <w:szCs w:val="22"/>
        </w:rPr>
        <w:t xml:space="preserve"> </w:t>
      </w:r>
      <w:r w:rsidR="00756923">
        <w:rPr>
          <w:rFonts w:ascii="Georgia" w:hAnsi="Georgia"/>
          <w:sz w:val="22"/>
          <w:szCs w:val="22"/>
        </w:rPr>
        <w:t xml:space="preserve">for Chinook salmon </w:t>
      </w:r>
      <w:r>
        <w:rPr>
          <w:rFonts w:ascii="Georgia" w:hAnsi="Georgia"/>
          <w:sz w:val="22"/>
          <w:szCs w:val="22"/>
        </w:rPr>
        <w:t xml:space="preserve">has not yet been built. </w:t>
      </w:r>
      <w:commentRangeStart w:id="36"/>
      <w:r>
        <w:rPr>
          <w:rFonts w:ascii="Georgia" w:hAnsi="Georgia"/>
          <w:sz w:val="22"/>
          <w:szCs w:val="22"/>
        </w:rPr>
        <w:t>Most</w:t>
      </w:r>
      <w:commentRangeEnd w:id="36"/>
      <w:r w:rsidR="007815F7">
        <w:rPr>
          <w:rStyle w:val="CommentReference"/>
        </w:rPr>
        <w:commentReference w:id="36"/>
      </w:r>
      <w:r>
        <w:rPr>
          <w:rFonts w:ascii="Georgia" w:hAnsi="Georgia"/>
          <w:sz w:val="22"/>
          <w:szCs w:val="22"/>
        </w:rPr>
        <w:t xml:space="preserve"> studies on</w:t>
      </w:r>
      <w:r w:rsidRPr="00047F35">
        <w:rPr>
          <w:rFonts w:ascii="Georgia" w:hAnsi="Georgia"/>
          <w:sz w:val="22"/>
          <w:szCs w:val="22"/>
        </w:rPr>
        <w:t xml:space="preserve"> depth occupancy in Chinook salmon</w:t>
      </w:r>
      <w:r>
        <w:rPr>
          <w:rFonts w:ascii="Georgia" w:hAnsi="Georgia"/>
          <w:sz w:val="22"/>
          <w:szCs w:val="22"/>
        </w:rPr>
        <w:t xml:space="preserve"> </w:t>
      </w:r>
      <w:r w:rsidRPr="00047F35">
        <w:rPr>
          <w:rFonts w:ascii="Georgia" w:hAnsi="Georgia"/>
          <w:sz w:val="22"/>
          <w:szCs w:val="22"/>
        </w:rPr>
        <w:t xml:space="preserve">have focused on understanding the factors influencing depth </w:t>
      </w:r>
      <w:ins w:id="37" w:author="courtney" w:date="2025-04-29T11:48:00Z">
        <w:r w:rsidR="007815F7">
          <w:rPr>
            <w:rFonts w:ascii="Georgia" w:hAnsi="Georgia"/>
            <w:sz w:val="22"/>
            <w:szCs w:val="22"/>
          </w:rPr>
          <w:t xml:space="preserve">(Cite this studies) </w:t>
        </w:r>
      </w:ins>
      <w:r>
        <w:rPr>
          <w:rFonts w:ascii="Georgia" w:hAnsi="Georgia"/>
          <w:sz w:val="22"/>
          <w:szCs w:val="22"/>
        </w:rPr>
        <w:t>as opposed to</w:t>
      </w:r>
      <w:r w:rsidRPr="00047F35">
        <w:rPr>
          <w:rFonts w:ascii="Georgia" w:hAnsi="Georgia"/>
          <w:sz w:val="22"/>
          <w:szCs w:val="22"/>
        </w:rPr>
        <w:t xml:space="preserve"> developing inferential tools for </w:t>
      </w:r>
      <w:r>
        <w:rPr>
          <w:rFonts w:ascii="Georgia" w:hAnsi="Georgia"/>
          <w:sz w:val="22"/>
          <w:szCs w:val="22"/>
        </w:rPr>
        <w:t xml:space="preserve">localized </w:t>
      </w:r>
      <w:r w:rsidRPr="00047F35">
        <w:rPr>
          <w:rFonts w:ascii="Georgia" w:hAnsi="Georgia"/>
          <w:sz w:val="22"/>
          <w:szCs w:val="22"/>
        </w:rPr>
        <w:t xml:space="preserve">prediction </w:t>
      </w:r>
      <w:commentRangeStart w:id="38"/>
      <w:commentRangeStart w:id="39"/>
      <w:r w:rsidRPr="00047F35">
        <w:rPr>
          <w:rFonts w:ascii="Georgia" w:hAnsi="Georgia"/>
          <w:sz w:val="22"/>
          <w:szCs w:val="22"/>
        </w:rPr>
        <w:t>(Freshwater, 2024</w:t>
      </w:r>
      <w:commentRangeEnd w:id="38"/>
      <w:r w:rsidR="0014349E">
        <w:rPr>
          <w:rStyle w:val="CommentReference"/>
        </w:rPr>
        <w:commentReference w:id="38"/>
      </w:r>
      <w:commentRangeEnd w:id="39"/>
      <w:r w:rsidR="00A44205">
        <w:rPr>
          <w:rStyle w:val="CommentReference"/>
        </w:rPr>
        <w:commentReference w:id="39"/>
      </w:r>
      <w:r w:rsidRPr="00047F35">
        <w:rPr>
          <w:rFonts w:ascii="Georgia" w:hAnsi="Georgia"/>
          <w:sz w:val="22"/>
          <w:szCs w:val="22"/>
        </w:rPr>
        <w:t xml:space="preserve">). </w:t>
      </w:r>
      <w:r>
        <w:rPr>
          <w:rFonts w:ascii="Georgia" w:hAnsi="Georgia"/>
          <w:sz w:val="22"/>
          <w:szCs w:val="22"/>
        </w:rPr>
        <w:t>One exception was Freshwater et al., (2024) who trained a model that leveraged localized environmental and temporal covariates to predict expected depth</w:t>
      </w:r>
      <w:ins w:id="40" w:author="Curry Cunningham" w:date="2025-05-05T10:51:00Z" w16du:dateUtc="2025-05-05T18:51:00Z">
        <w:r w:rsidR="008841F0">
          <w:rPr>
            <w:rFonts w:ascii="Georgia" w:hAnsi="Georgia"/>
            <w:sz w:val="22"/>
            <w:szCs w:val="22"/>
          </w:rPr>
          <w:t xml:space="preserve"> for Chinook salmon</w:t>
        </w:r>
      </w:ins>
      <w:ins w:id="41" w:author="Curry Cunningham" w:date="2025-05-05T10:52:00Z" w16du:dateUtc="2025-05-05T18:52:00Z">
        <w:r w:rsidR="008841F0">
          <w:rPr>
            <w:rFonts w:ascii="Georgia" w:hAnsi="Georgia"/>
            <w:sz w:val="22"/>
            <w:szCs w:val="22"/>
          </w:rPr>
          <w:t xml:space="preserve"> along the coast of Washington and British </w:t>
        </w:r>
        <w:r w:rsidR="00E04ECF">
          <w:rPr>
            <w:rFonts w:ascii="Georgia" w:hAnsi="Georgia"/>
            <w:sz w:val="22"/>
            <w:szCs w:val="22"/>
          </w:rPr>
          <w:t>Columbia</w:t>
        </w:r>
      </w:ins>
      <w:r>
        <w:rPr>
          <w:rFonts w:ascii="Georgia" w:hAnsi="Georgia"/>
          <w:sz w:val="22"/>
          <w:szCs w:val="22"/>
        </w:rPr>
        <w:t xml:space="preserve">. </w:t>
      </w:r>
      <w:commentRangeStart w:id="42"/>
      <w:r>
        <w:rPr>
          <w:rFonts w:ascii="Georgia" w:hAnsi="Georgia"/>
          <w:sz w:val="22"/>
          <w:szCs w:val="22"/>
        </w:rPr>
        <w:t xml:space="preserve">However, to assess risk in a specific depth range, a model needs to </w:t>
      </w:r>
      <w:r w:rsidRPr="00047F35">
        <w:rPr>
          <w:rFonts w:ascii="Georgia" w:hAnsi="Georgia"/>
          <w:sz w:val="22"/>
          <w:szCs w:val="22"/>
        </w:rPr>
        <w:t xml:space="preserve">estimate the </w:t>
      </w:r>
      <w:r>
        <w:rPr>
          <w:rFonts w:ascii="Georgia" w:hAnsi="Georgia"/>
          <w:sz w:val="22"/>
          <w:szCs w:val="22"/>
        </w:rPr>
        <w:t>distribution of fish within the water column.</w:t>
      </w:r>
      <w:commentRangeEnd w:id="42"/>
      <w:r w:rsidR="00701919">
        <w:rPr>
          <w:rStyle w:val="CommentReference"/>
        </w:rPr>
        <w:commentReference w:id="42"/>
      </w:r>
      <w:r>
        <w:rPr>
          <w:rFonts w:ascii="Georgia" w:hAnsi="Georgia"/>
          <w:sz w:val="22"/>
          <w:szCs w:val="22"/>
        </w:rPr>
        <w:t xml:space="preserve"> </w:t>
      </w:r>
      <w:commentRangeStart w:id="43"/>
      <w:r>
        <w:rPr>
          <w:rFonts w:ascii="Georgia" w:hAnsi="Georgia"/>
          <w:sz w:val="22"/>
          <w:szCs w:val="22"/>
        </w:rPr>
        <w:t xml:space="preserve">Arostegui et al. (2017) did produce such a distributional model, but without features </w:t>
      </w:r>
      <w:r>
        <w:rPr>
          <w:rFonts w:ascii="Georgia" w:hAnsi="Georgia"/>
          <w:sz w:val="22"/>
          <w:szCs w:val="22"/>
        </w:rPr>
        <w:lastRenderedPageBreak/>
        <w:t>amenable to localized and dynamic predictions</w:t>
      </w:r>
      <w:commentRangeEnd w:id="43"/>
      <w:r w:rsidR="00701919">
        <w:rPr>
          <w:rStyle w:val="CommentReference"/>
        </w:rPr>
        <w:commentReference w:id="43"/>
      </w:r>
      <w:r>
        <w:rPr>
          <w:rFonts w:ascii="Georgia" w:hAnsi="Georgia"/>
          <w:sz w:val="22"/>
          <w:szCs w:val="22"/>
        </w:rPr>
        <w:t xml:space="preserve">. </w:t>
      </w:r>
      <w:commentRangeStart w:id="44"/>
      <w:r>
        <w:rPr>
          <w:rFonts w:ascii="Georgia" w:hAnsi="Georgia"/>
          <w:sz w:val="22"/>
          <w:szCs w:val="22"/>
        </w:rPr>
        <w:t xml:space="preserve">Combining these two approaches remains an open opportunity for Chinook salmon. </w:t>
      </w:r>
      <w:commentRangeEnd w:id="44"/>
      <w:r w:rsidR="0014349E">
        <w:rPr>
          <w:rStyle w:val="CommentReference"/>
        </w:rPr>
        <w:commentReference w:id="44"/>
      </w:r>
    </w:p>
    <w:p w14:paraId="08067122" w14:textId="77777777" w:rsidR="009A42DC" w:rsidRDefault="009A42DC" w:rsidP="009A42DC">
      <w:pPr>
        <w:rPr>
          <w:rFonts w:ascii="Georgia" w:hAnsi="Georgia"/>
          <w:sz w:val="22"/>
          <w:szCs w:val="22"/>
        </w:rPr>
      </w:pPr>
    </w:p>
    <w:p w14:paraId="7A2ECF62" w14:textId="5081CFDC" w:rsidR="009A42DC" w:rsidRPr="00047F35" w:rsidRDefault="009A42DC" w:rsidP="009A42DC">
      <w:pPr>
        <w:rPr>
          <w:rFonts w:ascii="Georgia" w:hAnsi="Georgia"/>
          <w:sz w:val="22"/>
          <w:szCs w:val="22"/>
        </w:rPr>
      </w:pPr>
      <w:r>
        <w:rPr>
          <w:rFonts w:ascii="Georgia" w:hAnsi="Georgia"/>
          <w:color w:val="222222"/>
          <w:sz w:val="22"/>
          <w:szCs w:val="22"/>
          <w:shd w:val="clear" w:color="auto" w:fill="FFFFFF"/>
        </w:rPr>
        <w:t xml:space="preserve">Therefore, our goal is to build a Chinook salmon depth model capable of </w:t>
      </w:r>
      <w:commentRangeStart w:id="45"/>
      <w:r>
        <w:rPr>
          <w:rFonts w:ascii="Georgia" w:hAnsi="Georgia"/>
          <w:color w:val="222222"/>
          <w:sz w:val="22"/>
          <w:szCs w:val="22"/>
          <w:shd w:val="clear" w:color="auto" w:fill="FFFFFF"/>
        </w:rPr>
        <w:t xml:space="preserve">local </w:t>
      </w:r>
      <w:commentRangeEnd w:id="45"/>
      <w:r w:rsidR="00701919">
        <w:rPr>
          <w:rStyle w:val="CommentReference"/>
        </w:rPr>
        <w:commentReference w:id="45"/>
      </w:r>
      <w:r>
        <w:rPr>
          <w:rFonts w:ascii="Georgia" w:hAnsi="Georgia"/>
          <w:color w:val="222222"/>
          <w:sz w:val="22"/>
          <w:szCs w:val="22"/>
          <w:shd w:val="clear" w:color="auto" w:fill="FFFFFF"/>
        </w:rPr>
        <w:t xml:space="preserve">prediction and show it can inform bycatch mitigation </w:t>
      </w:r>
      <w:commentRangeStart w:id="46"/>
      <w:r>
        <w:rPr>
          <w:rFonts w:ascii="Georgia" w:hAnsi="Georgia"/>
          <w:color w:val="222222"/>
          <w:sz w:val="22"/>
          <w:szCs w:val="22"/>
          <w:shd w:val="clear" w:color="auto" w:fill="FFFFFF"/>
        </w:rPr>
        <w:t>strategies</w:t>
      </w:r>
      <w:commentRangeEnd w:id="46"/>
      <w:r w:rsidR="003830E7">
        <w:rPr>
          <w:rStyle w:val="CommentReference"/>
        </w:rPr>
        <w:commentReference w:id="46"/>
      </w:r>
      <w:r>
        <w:rPr>
          <w:rFonts w:ascii="Georgia" w:hAnsi="Georgia"/>
          <w:color w:val="222222"/>
          <w:sz w:val="22"/>
          <w:szCs w:val="22"/>
          <w:shd w:val="clear" w:color="auto" w:fill="FFFFFF"/>
        </w:rPr>
        <w:t xml:space="preserve">. We will do this in three steps. First, we will build a model that </w:t>
      </w:r>
      <w:commentRangeStart w:id="47"/>
      <w:r>
        <w:rPr>
          <w:rFonts w:ascii="Georgia" w:hAnsi="Georgia"/>
          <w:color w:val="222222"/>
          <w:sz w:val="22"/>
          <w:szCs w:val="22"/>
          <w:shd w:val="clear" w:color="auto" w:fill="FFFFFF"/>
        </w:rPr>
        <w:t xml:space="preserve">leverages environmental </w:t>
      </w:r>
      <w:commentRangeEnd w:id="47"/>
      <w:r w:rsidR="00A301BA">
        <w:rPr>
          <w:rStyle w:val="CommentReference"/>
        </w:rPr>
        <w:commentReference w:id="47"/>
      </w:r>
      <w:r>
        <w:rPr>
          <w:rFonts w:ascii="Georgia" w:hAnsi="Georgia"/>
          <w:color w:val="222222"/>
          <w:sz w:val="22"/>
          <w:szCs w:val="22"/>
          <w:shd w:val="clear" w:color="auto" w:fill="FFFFFF"/>
        </w:rPr>
        <w:t xml:space="preserve">and </w:t>
      </w:r>
      <w:commentRangeStart w:id="48"/>
      <w:commentRangeStart w:id="49"/>
      <w:r>
        <w:rPr>
          <w:rFonts w:ascii="Georgia" w:hAnsi="Georgia"/>
          <w:color w:val="222222"/>
          <w:sz w:val="22"/>
          <w:szCs w:val="22"/>
          <w:shd w:val="clear" w:color="auto" w:fill="FFFFFF"/>
        </w:rPr>
        <w:t xml:space="preserve">temporal context </w:t>
      </w:r>
      <w:commentRangeEnd w:id="48"/>
      <w:r w:rsidR="00701919">
        <w:rPr>
          <w:rStyle w:val="CommentReference"/>
        </w:rPr>
        <w:commentReference w:id="48"/>
      </w:r>
      <w:commentRangeEnd w:id="49"/>
      <w:r w:rsidR="00701919">
        <w:rPr>
          <w:rStyle w:val="CommentReference"/>
        </w:rPr>
        <w:commentReference w:id="49"/>
      </w:r>
      <w:r>
        <w:rPr>
          <w:rFonts w:ascii="Georgia" w:hAnsi="Georgia"/>
          <w:color w:val="222222"/>
          <w:sz w:val="22"/>
          <w:szCs w:val="22"/>
          <w:shd w:val="clear" w:color="auto" w:fill="FFFFFF"/>
        </w:rPr>
        <w:t xml:space="preserve">to predict the relative likelihood of depth-bin </w:t>
      </w:r>
      <w:del w:id="50" w:author="Seitz" w:date="2025-04-28T17:34:00Z">
        <w:r w:rsidDel="0014349E">
          <w:rPr>
            <w:rFonts w:ascii="Georgia" w:hAnsi="Georgia"/>
            <w:color w:val="222222"/>
            <w:sz w:val="22"/>
            <w:szCs w:val="22"/>
            <w:shd w:val="clear" w:color="auto" w:fill="FFFFFF"/>
          </w:rPr>
          <w:delText xml:space="preserve">use </w:delText>
        </w:r>
      </w:del>
      <w:ins w:id="51" w:author="Seitz" w:date="2025-04-28T17:34:00Z">
        <w:r w:rsidR="0014349E">
          <w:rPr>
            <w:rFonts w:ascii="Georgia" w:hAnsi="Georgia"/>
            <w:color w:val="222222"/>
            <w:sz w:val="22"/>
            <w:szCs w:val="22"/>
            <w:shd w:val="clear" w:color="auto" w:fill="FFFFFF"/>
          </w:rPr>
          <w:t>occupa</w:t>
        </w:r>
        <w:del w:id="52" w:author="Curry Cunningham" w:date="2025-05-05T11:14:00Z" w16du:dateUtc="2025-05-05T19:14:00Z">
          <w:r w:rsidR="0014349E" w:rsidDel="00A301BA">
            <w:rPr>
              <w:rFonts w:ascii="Georgia" w:hAnsi="Georgia"/>
              <w:color w:val="222222"/>
              <w:sz w:val="22"/>
              <w:szCs w:val="22"/>
              <w:shd w:val="clear" w:color="auto" w:fill="FFFFFF"/>
            </w:rPr>
            <w:delText>tion</w:delText>
          </w:r>
        </w:del>
      </w:ins>
      <w:ins w:id="53" w:author="Curry Cunningham" w:date="2025-05-05T11:14:00Z" w16du:dateUtc="2025-05-05T19:14:00Z">
        <w:r w:rsidR="00A301BA">
          <w:rPr>
            <w:rFonts w:ascii="Georgia" w:hAnsi="Georgia"/>
            <w:color w:val="222222"/>
            <w:sz w:val="22"/>
            <w:szCs w:val="22"/>
            <w:shd w:val="clear" w:color="auto" w:fill="FFFFFF"/>
          </w:rPr>
          <w:t>ncy</w:t>
        </w:r>
      </w:ins>
      <w:ins w:id="54" w:author="Curry Cunningham" w:date="2025-05-05T11:02:00Z" w16du:dateUtc="2025-05-05T19:02:00Z">
        <w:r w:rsidR="00701919">
          <w:rPr>
            <w:rFonts w:ascii="Georgia" w:hAnsi="Georgia"/>
            <w:color w:val="222222"/>
            <w:sz w:val="22"/>
            <w:szCs w:val="22"/>
            <w:shd w:val="clear" w:color="auto" w:fill="FFFFFF"/>
          </w:rPr>
          <w:t xml:space="preserve"> by Chinook salmon</w:t>
        </w:r>
      </w:ins>
      <w:ins w:id="55" w:author="Seitz" w:date="2025-04-28T17:34:00Z">
        <w:r w:rsidR="0014349E">
          <w:rPr>
            <w:rFonts w:ascii="Georgia" w:hAnsi="Georgia"/>
            <w:color w:val="222222"/>
            <w:sz w:val="22"/>
            <w:szCs w:val="22"/>
            <w:shd w:val="clear" w:color="auto" w:fill="FFFFFF"/>
          </w:rPr>
          <w:t xml:space="preserve"> </w:t>
        </w:r>
      </w:ins>
      <w:del w:id="56" w:author="Seitz" w:date="2025-04-28T17:35:00Z">
        <w:r w:rsidDel="0014349E">
          <w:rPr>
            <w:rFonts w:ascii="Georgia" w:hAnsi="Georgia"/>
            <w:color w:val="222222"/>
            <w:sz w:val="22"/>
            <w:szCs w:val="22"/>
            <w:shd w:val="clear" w:color="auto" w:fill="FFFFFF"/>
          </w:rPr>
          <w:delText xml:space="preserve">across </w:delText>
        </w:r>
      </w:del>
      <w:ins w:id="57" w:author="Seitz" w:date="2025-04-28T17:35:00Z">
        <w:r w:rsidR="0014349E">
          <w:rPr>
            <w:rFonts w:ascii="Georgia" w:hAnsi="Georgia"/>
            <w:color w:val="222222"/>
            <w:sz w:val="22"/>
            <w:szCs w:val="22"/>
            <w:shd w:val="clear" w:color="auto" w:fill="FFFFFF"/>
          </w:rPr>
          <w:t xml:space="preserve">throughout </w:t>
        </w:r>
      </w:ins>
      <w:r>
        <w:rPr>
          <w:rFonts w:ascii="Georgia" w:hAnsi="Georgia"/>
          <w:color w:val="222222"/>
          <w:sz w:val="22"/>
          <w:szCs w:val="22"/>
          <w:shd w:val="clear" w:color="auto" w:fill="FFFFFF"/>
        </w:rPr>
        <w:t xml:space="preserve">the water column. Second, we will evaluate the model’s predictions against observed depth occupancy and compare it to </w:t>
      </w:r>
      <w:commentRangeStart w:id="58"/>
      <w:r>
        <w:rPr>
          <w:rFonts w:ascii="Georgia" w:hAnsi="Georgia"/>
          <w:color w:val="222222"/>
          <w:sz w:val="22"/>
          <w:szCs w:val="22"/>
          <w:shd w:val="clear" w:color="auto" w:fill="FFFFFF"/>
        </w:rPr>
        <w:t>past research</w:t>
      </w:r>
      <w:commentRangeEnd w:id="58"/>
      <w:r w:rsidR="0014349E">
        <w:rPr>
          <w:rStyle w:val="CommentReference"/>
        </w:rPr>
        <w:commentReference w:id="58"/>
      </w:r>
      <w:ins w:id="59" w:author="Curry Cunningham" w:date="2025-05-05T11:14:00Z" w16du:dateUtc="2025-05-05T19:14:00Z">
        <w:r w:rsidR="00A301BA">
          <w:rPr>
            <w:rFonts w:ascii="Georgia" w:hAnsi="Georgia"/>
            <w:color w:val="222222"/>
            <w:sz w:val="22"/>
            <w:szCs w:val="22"/>
            <w:shd w:val="clear" w:color="auto" w:fill="FFFFFF"/>
          </w:rPr>
          <w:t xml:space="preserve"> for this species</w:t>
        </w:r>
      </w:ins>
      <w:r>
        <w:rPr>
          <w:rFonts w:ascii="Georgia" w:hAnsi="Georgia"/>
          <w:color w:val="222222"/>
          <w:sz w:val="22"/>
          <w:szCs w:val="22"/>
          <w:shd w:val="clear" w:color="auto" w:fill="FFFFFF"/>
        </w:rPr>
        <w:t xml:space="preserve">. </w:t>
      </w:r>
      <w:commentRangeStart w:id="60"/>
      <w:commentRangeStart w:id="61"/>
      <w:r>
        <w:rPr>
          <w:rFonts w:ascii="Georgia" w:hAnsi="Georgia"/>
          <w:color w:val="222222"/>
          <w:sz w:val="22"/>
          <w:szCs w:val="22"/>
          <w:shd w:val="clear" w:color="auto" w:fill="FFFFFF"/>
        </w:rPr>
        <w:t>Finally, we will generate a year's worth of predictions over the Gulf of Alaska and illustrate how those predictions can inform the selection of places and times where there is lower risk of Chinook occupancy near the sea floor.</w:t>
      </w:r>
      <w:commentRangeEnd w:id="60"/>
      <w:r w:rsidR="00B16D90">
        <w:rPr>
          <w:rStyle w:val="CommentReference"/>
        </w:rPr>
        <w:commentReference w:id="60"/>
      </w:r>
      <w:commentRangeEnd w:id="61"/>
      <w:r w:rsidR="00B16D90">
        <w:rPr>
          <w:rStyle w:val="CommentReference"/>
        </w:rPr>
        <w:commentReference w:id="61"/>
      </w:r>
    </w:p>
    <w:p w14:paraId="0CD9D398" w14:textId="77777777" w:rsidR="00756BE6" w:rsidRDefault="00756BE6"/>
    <w:sectPr w:rsidR="00756B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urry Cunningham" w:date="2025-05-05T10:38:00Z" w:initials="CC">
    <w:p w14:paraId="12A6473B" w14:textId="77777777" w:rsidR="009F5564" w:rsidRDefault="009F5564" w:rsidP="009F5564">
      <w:r>
        <w:rPr>
          <w:rStyle w:val="CommentReference"/>
        </w:rPr>
        <w:annotationRef/>
      </w:r>
      <w:r>
        <w:rPr>
          <w:sz w:val="20"/>
          <w:szCs w:val="20"/>
        </w:rPr>
        <w:t xml:space="preserve">At some point in the introduction it will be important to separate “bycatch” (capture of non-target species that may be retained and sold) from “prohibited species catch” (species that cannot be retained and sold). Bycatch is the broader umbrella term within which the more specific PSC is defined. PSC includes Chinook, Chum, and Herring. </w:t>
      </w:r>
    </w:p>
  </w:comment>
  <w:comment w:id="4" w:author="courtney" w:date="2025-04-29T11:40:00Z" w:initials="mbc">
    <w:p w14:paraId="45096544" w14:textId="3A119ECC" w:rsidR="005476B2" w:rsidRDefault="005476B2">
      <w:pPr>
        <w:pStyle w:val="CommentText"/>
      </w:pPr>
      <w:r>
        <w:rPr>
          <w:rStyle w:val="CommentReference"/>
        </w:rPr>
        <w:annotationRef/>
      </w:r>
      <w:r>
        <w:t>Million?</w:t>
      </w:r>
    </w:p>
  </w:comment>
  <w:comment w:id="16" w:author="Seitz" w:date="2025-04-28T17:27:00Z" w:initials="S">
    <w:p w14:paraId="644EFA23" w14:textId="1169068E" w:rsidR="0014349E" w:rsidRDefault="0014349E">
      <w:pPr>
        <w:pStyle w:val="CommentText"/>
      </w:pPr>
      <w:r>
        <w:rPr>
          <w:rStyle w:val="CommentReference"/>
        </w:rPr>
        <w:annotationRef/>
      </w:r>
      <w:r>
        <w:t xml:space="preserve">I think it would be appropriate to add a sentence or two about the shutdown of the trawl fishery this past winter because of the capture of Chinook salmon.  </w:t>
      </w:r>
    </w:p>
  </w:comment>
  <w:comment w:id="17" w:author="Curry Cunningham" w:date="2025-05-05T10:43:00Z" w:initials="CC">
    <w:p w14:paraId="24CE6F45" w14:textId="77777777" w:rsidR="00DA7187" w:rsidRDefault="00DA7187" w:rsidP="00DA7187">
      <w:r>
        <w:rPr>
          <w:rStyle w:val="CommentReference"/>
        </w:rPr>
        <w:annotationRef/>
      </w:r>
      <w:r>
        <w:rPr>
          <w:sz w:val="20"/>
          <w:szCs w:val="20"/>
        </w:rPr>
        <w:t xml:space="preserve">Agreed, it would provide a useful recent case study highlighting the timeliness of this research. </w:t>
      </w:r>
    </w:p>
  </w:comment>
  <w:comment w:id="18" w:author="courtney" w:date="2025-04-29T12:01:00Z" w:initials="mbc">
    <w:p w14:paraId="0A76275E" w14:textId="19E88F7C" w:rsidR="00152D23" w:rsidRDefault="00152D23" w:rsidP="00152D23">
      <w:pPr>
        <w:pStyle w:val="CommentText"/>
      </w:pPr>
      <w:r>
        <w:rPr>
          <w:rStyle w:val="CommentReference"/>
        </w:rPr>
        <w:annotationRef/>
      </w:r>
      <w:r w:rsidRPr="005A45AE">
        <w:rPr>
          <w:rFonts w:ascii="Georgia" w:hAnsi="Georgia"/>
          <w:sz w:val="22"/>
          <w:szCs w:val="22"/>
        </w:rPr>
        <w:t>2020</w:t>
      </w:r>
      <w:r>
        <w:rPr>
          <w:rFonts w:ascii="Georgia" w:hAnsi="Georgia"/>
          <w:sz w:val="22"/>
          <w:szCs w:val="22"/>
        </w:rPr>
        <w:t xml:space="preserve"> pollock catch in just the Gulf of Alaska</w:t>
      </w:r>
    </w:p>
  </w:comment>
  <w:comment w:id="19" w:author="courtney" w:date="2025-04-29T12:01:00Z" w:initials="mbc">
    <w:p w14:paraId="075D61B5" w14:textId="7EC3D67F" w:rsidR="00152D23" w:rsidRDefault="00152D23" w:rsidP="00152D23">
      <w:pPr>
        <w:pStyle w:val="CommentText"/>
      </w:pPr>
      <w:r>
        <w:rPr>
          <w:rStyle w:val="CommentReference"/>
        </w:rPr>
        <w:annotationRef/>
      </w:r>
      <w:r>
        <w:t xml:space="preserve">I think you should mention briefly the data that are included in this model (e.g., SST, etc.). That way the next paragraph makes a little more sense. Specifically, that these models do not use depth occupancy. Maybe even mention that these have been used on other sensitive </w:t>
      </w:r>
      <w:r w:rsidR="00A44205">
        <w:t>bycatch species</w:t>
      </w:r>
    </w:p>
    <w:p w14:paraId="5C48A64F" w14:textId="6A210235" w:rsidR="00152D23" w:rsidRDefault="00152D23" w:rsidP="00152D23">
      <w:pPr>
        <w:pStyle w:val="CommentText"/>
      </w:pPr>
    </w:p>
    <w:p w14:paraId="0F5E9F79" w14:textId="6AB4A713" w:rsidR="00152D23" w:rsidRDefault="00152D23" w:rsidP="00152D23">
      <w:pPr>
        <w:pStyle w:val="CommentText"/>
      </w:pPr>
      <w:r>
        <w:t>I personally like paragraphs to be 5-7 sentences long and these additions would get this there.</w:t>
      </w:r>
    </w:p>
    <w:p w14:paraId="1BC92192" w14:textId="0E199B09" w:rsidR="00152D23" w:rsidRDefault="00152D23">
      <w:pPr>
        <w:pStyle w:val="CommentText"/>
      </w:pPr>
    </w:p>
  </w:comment>
  <w:comment w:id="24" w:author="Seitz" w:date="2025-04-28T17:28:00Z" w:initials="S">
    <w:p w14:paraId="052D270B" w14:textId="5AC86984" w:rsidR="0014349E" w:rsidRDefault="0014349E">
      <w:pPr>
        <w:pStyle w:val="CommentText"/>
      </w:pPr>
      <w:r>
        <w:rPr>
          <w:rStyle w:val="CommentReference"/>
        </w:rPr>
        <w:annotationRef/>
      </w:r>
      <w:r>
        <w:t>Now I am getting nit-picky… you should use the full common name every time, OR, you can say “hereafter referred to as ‘</w:t>
      </w:r>
      <w:r>
        <w:t xml:space="preserve">pollock’” after the first mention of walleye pollock and then use pollock after that. </w:t>
      </w:r>
    </w:p>
  </w:comment>
  <w:comment w:id="27" w:author="Curry Cunningham" w:date="2025-05-05T10:48:00Z" w:initials="CC">
    <w:p w14:paraId="2755C9DD" w14:textId="77777777" w:rsidR="008841F0" w:rsidRDefault="008841F0" w:rsidP="008841F0">
      <w:r>
        <w:rPr>
          <w:rStyle w:val="CommentReference"/>
        </w:rPr>
        <w:annotationRef/>
      </w:r>
      <w:r>
        <w:rPr>
          <w:sz w:val="20"/>
          <w:szCs w:val="20"/>
        </w:rPr>
        <w:t xml:space="preserve">These citations should be brought together in one set of parentheses. </w:t>
      </w:r>
    </w:p>
    <w:p w14:paraId="4FBF205D" w14:textId="77777777" w:rsidR="008841F0" w:rsidRDefault="008841F0" w:rsidP="008841F0"/>
  </w:comment>
  <w:comment w:id="28" w:author="Curry Cunningham" w:date="2025-05-05T10:49:00Z" w:initials="CC">
    <w:p w14:paraId="179EBF82" w14:textId="77777777" w:rsidR="008841F0" w:rsidRDefault="008841F0" w:rsidP="008841F0">
      <w:r>
        <w:rPr>
          <w:rStyle w:val="CommentReference"/>
        </w:rPr>
        <w:annotationRef/>
      </w:r>
      <w:r>
        <w:rPr>
          <w:sz w:val="20"/>
          <w:szCs w:val="20"/>
        </w:rPr>
        <w:t>Same with the multiple citations below.</w:t>
      </w:r>
    </w:p>
  </w:comment>
  <w:comment w:id="33" w:author="Seitz" w:date="2025-04-28T17:32:00Z" w:initials="S">
    <w:p w14:paraId="5C4B0700" w14:textId="2F730750" w:rsidR="0014349E" w:rsidRDefault="0014349E">
      <w:pPr>
        <w:pStyle w:val="CommentText"/>
      </w:pPr>
      <w:r>
        <w:rPr>
          <w:rStyle w:val="CommentReference"/>
        </w:rPr>
        <w:annotationRef/>
      </w:r>
      <w:r>
        <w:t xml:space="preserve">It might be good to indicate that the fleet targets adults because they fetch more $$$.  </w:t>
      </w:r>
    </w:p>
  </w:comment>
  <w:comment w:id="35" w:author="Curry Cunningham" w:date="2025-05-05T10:50:00Z" w:initials="CC">
    <w:p w14:paraId="09772752" w14:textId="77777777" w:rsidR="008841F0" w:rsidRDefault="008841F0" w:rsidP="008841F0">
      <w:r>
        <w:rPr>
          <w:rStyle w:val="CommentReference"/>
        </w:rPr>
        <w:annotationRef/>
      </w:r>
      <w:r>
        <w:rPr>
          <w:sz w:val="20"/>
          <w:szCs w:val="20"/>
        </w:rPr>
        <w:t xml:space="preserve">This feels a bit vague as a topic sentence. I would recommend this sentence focus back on predicting depth distribution with a couple of word additions. </w:t>
      </w:r>
    </w:p>
  </w:comment>
  <w:comment w:id="36" w:author="courtney" w:date="2025-04-29T11:52:00Z" w:initials="mbc">
    <w:p w14:paraId="70BE38DB" w14:textId="303C2A61" w:rsidR="007815F7" w:rsidRDefault="007815F7">
      <w:pPr>
        <w:pStyle w:val="CommentText"/>
      </w:pPr>
      <w:r>
        <w:rPr>
          <w:rStyle w:val="CommentReference"/>
        </w:rPr>
        <w:annotationRef/>
      </w:r>
      <w:r>
        <w:t>Has a model like this been built for any animal? If so, I think it would be worth mentioning.</w:t>
      </w:r>
      <w:r w:rsidR="00152D23">
        <w:t xml:space="preserve"> If so, you could say “However, similar models have provided insights to yada yada (cite).</w:t>
      </w:r>
    </w:p>
  </w:comment>
  <w:comment w:id="38" w:author="Seitz" w:date="2025-04-28T17:33:00Z" w:initials="S">
    <w:p w14:paraId="68B2A627" w14:textId="1FFCE273" w:rsidR="0014349E" w:rsidRDefault="0014349E">
      <w:pPr>
        <w:pStyle w:val="CommentText"/>
      </w:pPr>
      <w:r>
        <w:rPr>
          <w:rStyle w:val="CommentReference"/>
        </w:rPr>
        <w:annotationRef/>
      </w:r>
      <w:r>
        <w:t xml:space="preserve">If you ever want to talk to Cam Freshwater, let us know.  Michael has helped him get a sockeye tagging project off the ground, and Cam is great.  </w:t>
      </w:r>
    </w:p>
  </w:comment>
  <w:comment w:id="39" w:author="courtney" w:date="2025-04-29T12:06:00Z" w:initials="mbc">
    <w:p w14:paraId="3A08B328" w14:textId="3159FF72" w:rsidR="00A44205" w:rsidRDefault="00A44205">
      <w:pPr>
        <w:pStyle w:val="CommentText"/>
      </w:pPr>
      <w:r>
        <w:rPr>
          <w:rStyle w:val="CommentReference"/>
        </w:rPr>
        <w:annotationRef/>
      </w:r>
      <w:r>
        <w:t>Agree, Cam is a great guy</w:t>
      </w:r>
    </w:p>
  </w:comment>
  <w:comment w:id="42" w:author="Curry Cunningham" w:date="2025-05-05T11:00:00Z" w:initials="CC">
    <w:p w14:paraId="7D8824A0" w14:textId="77777777" w:rsidR="00701919" w:rsidRDefault="00701919" w:rsidP="00701919">
      <w:r>
        <w:rPr>
          <w:rStyle w:val="CommentReference"/>
        </w:rPr>
        <w:annotationRef/>
      </w:r>
      <w:r>
        <w:rPr>
          <w:sz w:val="20"/>
          <w:szCs w:val="20"/>
        </w:rPr>
        <w:t>Please expand here, I’m unsure what is meant. Do we mean to say that to assess the relative risk of a depth range relative to others we need to quantify occupancy probability for a full range of potential depths?</w:t>
      </w:r>
    </w:p>
  </w:comment>
  <w:comment w:id="43" w:author="Curry Cunningham" w:date="2025-05-05T11:00:00Z" w:initials="CC">
    <w:p w14:paraId="3815DFD5" w14:textId="77777777" w:rsidR="00701919" w:rsidRDefault="00701919" w:rsidP="00701919">
      <w:r>
        <w:rPr>
          <w:rStyle w:val="CommentReference"/>
        </w:rPr>
        <w:annotationRef/>
      </w:r>
      <w:r>
        <w:rPr>
          <w:sz w:val="20"/>
          <w:szCs w:val="20"/>
        </w:rPr>
        <w:t xml:space="preserve">It would be useful to describe what features were missing for clarity. </w:t>
      </w:r>
    </w:p>
  </w:comment>
  <w:comment w:id="44" w:author="Seitz" w:date="2025-04-28T17:34:00Z" w:initials="S">
    <w:p w14:paraId="43880761" w14:textId="6081DAA4" w:rsidR="0014349E" w:rsidRDefault="0014349E">
      <w:pPr>
        <w:pStyle w:val="CommentText"/>
      </w:pPr>
      <w:r>
        <w:rPr>
          <w:rStyle w:val="CommentReference"/>
        </w:rPr>
        <w:annotationRef/>
      </w:r>
      <w:r>
        <w:t xml:space="preserve">If you can’t help yourself, you could sneak in the benefits of using a ML approach here. That way, you don’t need to provide any background methods about ML in the methods.   </w:t>
      </w:r>
    </w:p>
  </w:comment>
  <w:comment w:id="45" w:author="Curry Cunningham" w:date="2025-05-05T11:01:00Z" w:initials="CC">
    <w:p w14:paraId="1F6A67F1" w14:textId="77777777" w:rsidR="00701919" w:rsidRDefault="00701919" w:rsidP="00701919">
      <w:r>
        <w:rPr>
          <w:rStyle w:val="CommentReference"/>
        </w:rPr>
        <w:annotationRef/>
      </w:r>
      <w:r>
        <w:rPr>
          <w:sz w:val="20"/>
          <w:szCs w:val="20"/>
        </w:rPr>
        <w:t>What do we mean by “local”, within the GOA? Conditional on spatial and bathymetric features specific to the GOA?</w:t>
      </w:r>
    </w:p>
  </w:comment>
  <w:comment w:id="46" w:author="courtney" w:date="2025-04-29T11:54:00Z" w:initials="mbc">
    <w:p w14:paraId="54F1B885" w14:textId="51B00591" w:rsidR="003830E7" w:rsidRDefault="003830E7">
      <w:pPr>
        <w:pStyle w:val="CommentText"/>
      </w:pPr>
      <w:r>
        <w:rPr>
          <w:rStyle w:val="CommentReference"/>
        </w:rPr>
        <w:annotationRef/>
      </w:r>
      <w:r>
        <w:t>I think you can mention the data used here, tagging data from electronic tags</w:t>
      </w:r>
    </w:p>
  </w:comment>
  <w:comment w:id="47" w:author="Curry Cunningham" w:date="2025-05-05T11:14:00Z" w:initials="CC">
    <w:p w14:paraId="37B2E1FA" w14:textId="77777777" w:rsidR="00A301BA" w:rsidRDefault="00A301BA" w:rsidP="00A301BA">
      <w:r>
        <w:rPr>
          <w:rStyle w:val="CommentReference"/>
        </w:rPr>
        <w:annotationRef/>
      </w:r>
      <w:r>
        <w:rPr>
          <w:sz w:val="20"/>
          <w:szCs w:val="20"/>
        </w:rPr>
        <w:t>More detail would be useful in selling this point</w:t>
      </w:r>
    </w:p>
  </w:comment>
  <w:comment w:id="48" w:author="Curry Cunningham" w:date="2025-05-05T11:02:00Z" w:initials="CC">
    <w:p w14:paraId="3BC1F890" w14:textId="2A72E666" w:rsidR="00701919" w:rsidRDefault="00701919" w:rsidP="00701919">
      <w:r>
        <w:rPr>
          <w:rStyle w:val="CommentReference"/>
        </w:rPr>
        <w:annotationRef/>
      </w:r>
      <w:r>
        <w:rPr>
          <w:sz w:val="20"/>
          <w:szCs w:val="20"/>
        </w:rPr>
        <w:t>By “temporal context” do we mean seasonality?</w:t>
      </w:r>
    </w:p>
  </w:comment>
  <w:comment w:id="49" w:author="Curry Cunningham" w:date="2025-05-05T11:02:00Z" w:initials="CC">
    <w:p w14:paraId="2FF2F703" w14:textId="77777777" w:rsidR="00701919" w:rsidRDefault="00701919" w:rsidP="00701919">
      <w:r>
        <w:rPr>
          <w:rStyle w:val="CommentReference"/>
        </w:rPr>
        <w:annotationRef/>
      </w:r>
      <w:r>
        <w:rPr>
          <w:sz w:val="20"/>
          <w:szCs w:val="20"/>
        </w:rPr>
        <w:t>Or are we talking about interannual differences in depth distribution?</w:t>
      </w:r>
    </w:p>
  </w:comment>
  <w:comment w:id="58" w:author="Seitz" w:date="2025-04-28T17:35:00Z" w:initials="S">
    <w:p w14:paraId="16EA8CEB" w14:textId="1E9B4B01" w:rsidR="0014349E" w:rsidRDefault="0014349E">
      <w:pPr>
        <w:pStyle w:val="CommentText"/>
      </w:pPr>
      <w:r>
        <w:rPr>
          <w:rStyle w:val="CommentReference"/>
        </w:rPr>
        <w:annotationRef/>
      </w:r>
      <w:r>
        <w:t xml:space="preserve">Can you provide a tad more detail?  </w:t>
      </w:r>
    </w:p>
  </w:comment>
  <w:comment w:id="60" w:author="Curry Cunningham" w:date="2025-05-05T11:38:00Z" w:initials="CC">
    <w:p w14:paraId="6B5E9821" w14:textId="77777777" w:rsidR="00B16D90" w:rsidRDefault="00B16D90" w:rsidP="00B16D90">
      <w:r>
        <w:rPr>
          <w:rStyle w:val="CommentReference"/>
        </w:rPr>
        <w:annotationRef/>
      </w:r>
      <w:r>
        <w:rPr>
          <w:sz w:val="20"/>
          <w:szCs w:val="20"/>
        </w:rPr>
        <w:t>I would recommend reframing this as identifying regions and times where there is more limited depth overlap between Chinook salmon and pollock. This would require identifying the current state of knowledge of pollock vertical distribution from past acoustic work:</w:t>
      </w:r>
    </w:p>
    <w:p w14:paraId="26FF1822" w14:textId="77777777" w:rsidR="00B16D90" w:rsidRDefault="00B16D90" w:rsidP="00B16D90"/>
    <w:p w14:paraId="0F4F3BD0" w14:textId="77777777" w:rsidR="00B16D90" w:rsidRDefault="00B16D90" w:rsidP="00B16D90">
      <w:r>
        <w:rPr>
          <w:sz w:val="20"/>
          <w:szCs w:val="20"/>
        </w:rPr>
        <w:t xml:space="preserve">Kotwicki, S., J. K. Horne, A. E. Punt, and J. N. Ianelli. 2015. Factors affecting the availability of walleye pollock to acoustic and bottom trawl survey gear. ICES Journal of Marine Science 72:1425-1439. </w:t>
      </w:r>
    </w:p>
  </w:comment>
  <w:comment w:id="61" w:author="Curry Cunningham" w:date="2025-05-05T11:41:00Z" w:initials="CC">
    <w:p w14:paraId="79321F25" w14:textId="77777777" w:rsidR="00B16D90" w:rsidRDefault="00B16D90" w:rsidP="00B16D90">
      <w:r>
        <w:rPr>
          <w:rStyle w:val="CommentReference"/>
        </w:rPr>
        <w:annotationRef/>
      </w:r>
      <w:r>
        <w:rPr>
          <w:sz w:val="20"/>
          <w:szCs w:val="20"/>
        </w:rPr>
        <w:t>Monnahan, C. C., J. T. Thorson, S. Kotwicki, N. Lauffenburger, J. N. Ianelli, A. E. Punt, and O. R. Godo. 2021. Incorporating vertical distribution in index standardization accounts for spatiotemporal availability to acoustic and bottom trawl gear for semi-pelagic species. ICES Journal of Marine Science 78:1826-1839.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A6473B" w15:done="0"/>
  <w15:commentEx w15:paraId="45096544" w15:done="0"/>
  <w15:commentEx w15:paraId="644EFA23" w15:done="0"/>
  <w15:commentEx w15:paraId="24CE6F45" w15:paraIdParent="644EFA23" w15:done="0"/>
  <w15:commentEx w15:paraId="0A76275E" w15:done="0"/>
  <w15:commentEx w15:paraId="1BC92192" w15:done="0"/>
  <w15:commentEx w15:paraId="052D270B" w15:done="0"/>
  <w15:commentEx w15:paraId="4FBF205D" w15:done="0"/>
  <w15:commentEx w15:paraId="179EBF82" w15:paraIdParent="4FBF205D" w15:done="0"/>
  <w15:commentEx w15:paraId="5C4B0700" w15:done="0"/>
  <w15:commentEx w15:paraId="09772752" w15:done="0"/>
  <w15:commentEx w15:paraId="70BE38DB" w15:done="0"/>
  <w15:commentEx w15:paraId="68B2A627" w15:done="0"/>
  <w15:commentEx w15:paraId="3A08B328" w15:paraIdParent="68B2A627" w15:done="0"/>
  <w15:commentEx w15:paraId="7D8824A0" w15:done="0"/>
  <w15:commentEx w15:paraId="3815DFD5" w15:done="0"/>
  <w15:commentEx w15:paraId="43880761" w15:done="0"/>
  <w15:commentEx w15:paraId="1F6A67F1" w15:done="0"/>
  <w15:commentEx w15:paraId="54F1B885" w15:done="0"/>
  <w15:commentEx w15:paraId="37B2E1FA" w15:done="0"/>
  <w15:commentEx w15:paraId="3BC1F890" w15:done="0"/>
  <w15:commentEx w15:paraId="2FF2F703" w15:paraIdParent="3BC1F890" w15:done="0"/>
  <w15:commentEx w15:paraId="16EA8CEB" w15:done="0"/>
  <w15:commentEx w15:paraId="0F4F3BD0" w15:done="0"/>
  <w15:commentEx w15:paraId="79321F25" w15:paraIdParent="0F4F3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959C69" w16cex:dateUtc="2025-05-05T18:38:00Z"/>
  <w16cex:commentExtensible w16cex:durableId="1C6B77FE" w16cex:dateUtc="2025-05-05T18:43:00Z"/>
  <w16cex:commentExtensible w16cex:durableId="6AF565C4" w16cex:dateUtc="2025-05-05T18:48:00Z"/>
  <w16cex:commentExtensible w16cex:durableId="52CCAFEF" w16cex:dateUtc="2025-05-05T18:49:00Z"/>
  <w16cex:commentExtensible w16cex:durableId="52EB63A2" w16cex:dateUtc="2025-05-05T18:50:00Z"/>
  <w16cex:commentExtensible w16cex:durableId="37E25BBB" w16cex:dateUtc="2025-05-05T19:00:00Z"/>
  <w16cex:commentExtensible w16cex:durableId="4138A083" w16cex:dateUtc="2025-05-05T19:00:00Z"/>
  <w16cex:commentExtensible w16cex:durableId="5E40F49D" w16cex:dateUtc="2025-05-05T19:01:00Z"/>
  <w16cex:commentExtensible w16cex:durableId="22D87898" w16cex:dateUtc="2025-05-05T19:14:00Z"/>
  <w16cex:commentExtensible w16cex:durableId="0493B7B6" w16cex:dateUtc="2025-05-05T19:02:00Z"/>
  <w16cex:commentExtensible w16cex:durableId="79D462A8" w16cex:dateUtc="2025-05-05T19:02:00Z"/>
  <w16cex:commentExtensible w16cex:durableId="41F373A2" w16cex:dateUtc="2025-05-05T19:38:00Z"/>
  <w16cex:commentExtensible w16cex:durableId="64824E57" w16cex:dateUtc="2025-05-05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A6473B" w16cid:durableId="54959C69"/>
  <w16cid:commentId w16cid:paraId="45096544" w16cid:durableId="45096544"/>
  <w16cid:commentId w16cid:paraId="644EFA23" w16cid:durableId="644EFA23"/>
  <w16cid:commentId w16cid:paraId="24CE6F45" w16cid:durableId="1C6B77FE"/>
  <w16cid:commentId w16cid:paraId="0A76275E" w16cid:durableId="0A76275E"/>
  <w16cid:commentId w16cid:paraId="1BC92192" w16cid:durableId="1BC92192"/>
  <w16cid:commentId w16cid:paraId="052D270B" w16cid:durableId="052D270B"/>
  <w16cid:commentId w16cid:paraId="4FBF205D" w16cid:durableId="6AF565C4"/>
  <w16cid:commentId w16cid:paraId="179EBF82" w16cid:durableId="52CCAFEF"/>
  <w16cid:commentId w16cid:paraId="5C4B0700" w16cid:durableId="5C4B0700"/>
  <w16cid:commentId w16cid:paraId="09772752" w16cid:durableId="52EB63A2"/>
  <w16cid:commentId w16cid:paraId="70BE38DB" w16cid:durableId="70BE38DB"/>
  <w16cid:commentId w16cid:paraId="68B2A627" w16cid:durableId="68B2A627"/>
  <w16cid:commentId w16cid:paraId="3A08B328" w16cid:durableId="3A08B328"/>
  <w16cid:commentId w16cid:paraId="7D8824A0" w16cid:durableId="37E25BBB"/>
  <w16cid:commentId w16cid:paraId="3815DFD5" w16cid:durableId="4138A083"/>
  <w16cid:commentId w16cid:paraId="43880761" w16cid:durableId="43880761"/>
  <w16cid:commentId w16cid:paraId="1F6A67F1" w16cid:durableId="5E40F49D"/>
  <w16cid:commentId w16cid:paraId="54F1B885" w16cid:durableId="54F1B885"/>
  <w16cid:commentId w16cid:paraId="37B2E1FA" w16cid:durableId="22D87898"/>
  <w16cid:commentId w16cid:paraId="3BC1F890" w16cid:durableId="0493B7B6"/>
  <w16cid:commentId w16cid:paraId="2FF2F703" w16cid:durableId="79D462A8"/>
  <w16cid:commentId w16cid:paraId="16EA8CEB" w16cid:durableId="16EA8CEB"/>
  <w16cid:commentId w16cid:paraId="0F4F3BD0" w16cid:durableId="41F373A2"/>
  <w16cid:commentId w16cid:paraId="79321F25" w16cid:durableId="64824E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rson w15:author="Seitz">
    <w15:presenceInfo w15:providerId="None" w15:userId="Seitz"/>
  </w15:person>
  <w15:person w15:author="courtney">
    <w15:presenceInfo w15:providerId="Windows Live" w15:userId="6b3757a1f222d0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2DC"/>
    <w:rsid w:val="0014349E"/>
    <w:rsid w:val="00152D23"/>
    <w:rsid w:val="00200B3C"/>
    <w:rsid w:val="003830E7"/>
    <w:rsid w:val="005476B2"/>
    <w:rsid w:val="005C0412"/>
    <w:rsid w:val="006D2A0E"/>
    <w:rsid w:val="00701919"/>
    <w:rsid w:val="00756923"/>
    <w:rsid w:val="00756BE6"/>
    <w:rsid w:val="007815F7"/>
    <w:rsid w:val="00846D90"/>
    <w:rsid w:val="00862CCF"/>
    <w:rsid w:val="008841F0"/>
    <w:rsid w:val="009A26FE"/>
    <w:rsid w:val="009A42DC"/>
    <w:rsid w:val="009F5564"/>
    <w:rsid w:val="00A301BA"/>
    <w:rsid w:val="00A44205"/>
    <w:rsid w:val="00A92FE3"/>
    <w:rsid w:val="00A94EFA"/>
    <w:rsid w:val="00AC10EE"/>
    <w:rsid w:val="00B16D90"/>
    <w:rsid w:val="00DA7187"/>
    <w:rsid w:val="00E04ECF"/>
    <w:rsid w:val="00F244D7"/>
    <w:rsid w:val="00FF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1C75"/>
  <w15:chartTrackingRefBased/>
  <w15:docId w15:val="{9523FB50-DEF3-E947-9516-7649230D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2DC"/>
    <w:pPr>
      <w:spacing w:after="0" w:line="240" w:lineRule="auto"/>
    </w:pPr>
  </w:style>
  <w:style w:type="paragraph" w:styleId="Heading1">
    <w:name w:val="heading 1"/>
    <w:basedOn w:val="Normal"/>
    <w:next w:val="Normal"/>
    <w:link w:val="Heading1Char"/>
    <w:uiPriority w:val="9"/>
    <w:qFormat/>
    <w:rsid w:val="009A42D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2D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2D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2DC"/>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2DC"/>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2DC"/>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2DC"/>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2DC"/>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2DC"/>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2DC"/>
    <w:rPr>
      <w:rFonts w:eastAsiaTheme="majorEastAsia" w:cstheme="majorBidi"/>
      <w:color w:val="272727" w:themeColor="text1" w:themeTint="D8"/>
    </w:rPr>
  </w:style>
  <w:style w:type="paragraph" w:styleId="Title">
    <w:name w:val="Title"/>
    <w:basedOn w:val="Normal"/>
    <w:next w:val="Normal"/>
    <w:link w:val="TitleChar"/>
    <w:uiPriority w:val="10"/>
    <w:qFormat/>
    <w:rsid w:val="009A42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2DC"/>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2DC"/>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9A42DC"/>
    <w:rPr>
      <w:i/>
      <w:iCs/>
      <w:color w:val="404040" w:themeColor="text1" w:themeTint="BF"/>
    </w:rPr>
  </w:style>
  <w:style w:type="paragraph" w:styleId="ListParagraph">
    <w:name w:val="List Paragraph"/>
    <w:basedOn w:val="Normal"/>
    <w:uiPriority w:val="34"/>
    <w:qFormat/>
    <w:rsid w:val="009A42DC"/>
    <w:pPr>
      <w:spacing w:after="160" w:line="278" w:lineRule="auto"/>
      <w:ind w:left="720"/>
      <w:contextualSpacing/>
    </w:pPr>
  </w:style>
  <w:style w:type="character" w:styleId="IntenseEmphasis">
    <w:name w:val="Intense Emphasis"/>
    <w:basedOn w:val="DefaultParagraphFont"/>
    <w:uiPriority w:val="21"/>
    <w:qFormat/>
    <w:rsid w:val="009A42DC"/>
    <w:rPr>
      <w:i/>
      <w:iCs/>
      <w:color w:val="0F4761" w:themeColor="accent1" w:themeShade="BF"/>
    </w:rPr>
  </w:style>
  <w:style w:type="paragraph" w:styleId="IntenseQuote">
    <w:name w:val="Intense Quote"/>
    <w:basedOn w:val="Normal"/>
    <w:next w:val="Normal"/>
    <w:link w:val="IntenseQuoteChar"/>
    <w:uiPriority w:val="30"/>
    <w:qFormat/>
    <w:rsid w:val="009A42D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2DC"/>
    <w:rPr>
      <w:i/>
      <w:iCs/>
      <w:color w:val="0F4761" w:themeColor="accent1" w:themeShade="BF"/>
    </w:rPr>
  </w:style>
  <w:style w:type="character" w:styleId="IntenseReference">
    <w:name w:val="Intense Reference"/>
    <w:basedOn w:val="DefaultParagraphFont"/>
    <w:uiPriority w:val="32"/>
    <w:qFormat/>
    <w:rsid w:val="009A42DC"/>
    <w:rPr>
      <w:b/>
      <w:bCs/>
      <w:smallCaps/>
      <w:color w:val="0F4761" w:themeColor="accent1" w:themeShade="BF"/>
      <w:spacing w:val="5"/>
    </w:rPr>
  </w:style>
  <w:style w:type="character" w:styleId="CommentReference">
    <w:name w:val="annotation reference"/>
    <w:basedOn w:val="DefaultParagraphFont"/>
    <w:uiPriority w:val="99"/>
    <w:semiHidden/>
    <w:unhideWhenUsed/>
    <w:rsid w:val="0014349E"/>
    <w:rPr>
      <w:sz w:val="16"/>
      <w:szCs w:val="16"/>
    </w:rPr>
  </w:style>
  <w:style w:type="paragraph" w:styleId="CommentText">
    <w:name w:val="annotation text"/>
    <w:basedOn w:val="Normal"/>
    <w:link w:val="CommentTextChar"/>
    <w:uiPriority w:val="99"/>
    <w:semiHidden/>
    <w:unhideWhenUsed/>
    <w:rsid w:val="0014349E"/>
    <w:rPr>
      <w:sz w:val="20"/>
      <w:szCs w:val="20"/>
    </w:rPr>
  </w:style>
  <w:style w:type="character" w:customStyle="1" w:styleId="CommentTextChar">
    <w:name w:val="Comment Text Char"/>
    <w:basedOn w:val="DefaultParagraphFont"/>
    <w:link w:val="CommentText"/>
    <w:uiPriority w:val="99"/>
    <w:semiHidden/>
    <w:rsid w:val="0014349E"/>
    <w:rPr>
      <w:sz w:val="20"/>
      <w:szCs w:val="20"/>
    </w:rPr>
  </w:style>
  <w:style w:type="paragraph" w:styleId="CommentSubject">
    <w:name w:val="annotation subject"/>
    <w:basedOn w:val="CommentText"/>
    <w:next w:val="CommentText"/>
    <w:link w:val="CommentSubjectChar"/>
    <w:uiPriority w:val="99"/>
    <w:semiHidden/>
    <w:unhideWhenUsed/>
    <w:rsid w:val="0014349E"/>
    <w:rPr>
      <w:b/>
      <w:bCs/>
    </w:rPr>
  </w:style>
  <w:style w:type="character" w:customStyle="1" w:styleId="CommentSubjectChar">
    <w:name w:val="Comment Subject Char"/>
    <w:basedOn w:val="CommentTextChar"/>
    <w:link w:val="CommentSubject"/>
    <w:uiPriority w:val="99"/>
    <w:semiHidden/>
    <w:rsid w:val="0014349E"/>
    <w:rPr>
      <w:b/>
      <w:bCs/>
      <w:sz w:val="20"/>
      <w:szCs w:val="20"/>
    </w:rPr>
  </w:style>
  <w:style w:type="paragraph" w:styleId="BalloonText">
    <w:name w:val="Balloon Text"/>
    <w:basedOn w:val="Normal"/>
    <w:link w:val="BalloonTextChar"/>
    <w:uiPriority w:val="99"/>
    <w:semiHidden/>
    <w:unhideWhenUsed/>
    <w:rsid w:val="001434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9E"/>
    <w:rPr>
      <w:rFonts w:ascii="Segoe UI" w:hAnsi="Segoe UI" w:cs="Segoe UI"/>
      <w:sz w:val="18"/>
      <w:szCs w:val="18"/>
    </w:rPr>
  </w:style>
  <w:style w:type="paragraph" w:styleId="Revision">
    <w:name w:val="Revision"/>
    <w:hidden/>
    <w:uiPriority w:val="99"/>
    <w:semiHidden/>
    <w:rsid w:val="005C04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5B1F3-8ABD-4A7A-BB7F-44AFD70F6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Curry Cunningham</cp:lastModifiedBy>
  <cp:revision>4</cp:revision>
  <dcterms:created xsi:type="dcterms:W3CDTF">2025-04-29T20:09:00Z</dcterms:created>
  <dcterms:modified xsi:type="dcterms:W3CDTF">2025-05-05T19:53:00Z</dcterms:modified>
</cp:coreProperties>
</file>